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DC2" w:rsidRPr="00460DC2" w:rsidRDefault="00302B46" w:rsidP="00A3562A">
      <w:pPr>
        <w:rPr>
          <w:sz w:val="36"/>
          <w:szCs w:val="36"/>
        </w:rPr>
      </w:pPr>
      <w:r>
        <w:rPr>
          <w:sz w:val="36"/>
          <w:szCs w:val="36"/>
        </w:rPr>
        <w:t xml:space="preserve">Fwk </w:t>
      </w:r>
      <w:r w:rsidR="00460DC2" w:rsidRPr="00460DC2">
        <w:rPr>
          <w:sz w:val="36"/>
          <w:szCs w:val="36"/>
        </w:rPr>
        <w:t xml:space="preserve">Service Dispatcher Web API &amp; Authentication </w:t>
      </w:r>
    </w:p>
    <w:p w:rsidR="00A5798D" w:rsidRPr="00C96F7C" w:rsidRDefault="00A3562A" w:rsidP="00A3562A">
      <w:r w:rsidRPr="00C96F7C">
        <w:t>En el presente documento se detalla  la implementacion los cmponentes intervinentes en el workflow de autenticacion.</w:t>
      </w:r>
    </w:p>
    <w:p w:rsidR="00D65855" w:rsidRPr="00C96F7C" w:rsidRDefault="00D65855" w:rsidP="00A3562A">
      <w:pPr>
        <w:rPr>
          <w:b/>
          <w:bCs/>
        </w:rPr>
      </w:pPr>
      <w:r w:rsidRPr="00C96F7C">
        <w:t>La autenticaci</w:t>
      </w:r>
      <w:r w:rsidR="00594C57">
        <w:t>ó</w:t>
      </w:r>
      <w:r w:rsidRPr="00C96F7C">
        <w:t xml:space="preserve">n esta basada en JWT </w:t>
      </w:r>
      <w:hyperlink r:id="rId8" w:history="1">
        <w:r w:rsidRPr="00C96F7C">
          <w:rPr>
            <w:rStyle w:val="Hyperlink"/>
          </w:rPr>
          <w:t>https://jwt.io/introduction/</w:t>
        </w:r>
      </w:hyperlink>
      <w:r w:rsidRPr="00C96F7C">
        <w:t xml:space="preserve"> donde se define una forma compacta autocontenida para transmitir la informacion entre clienet y servidor (recurso y/o de seguridad). Esta informacion esta digitalmente firmada utilizando HMAC , RSA o </w:t>
      </w:r>
      <w:r w:rsidRPr="00C96F7C">
        <w:rPr>
          <w:b/>
          <w:bCs/>
        </w:rPr>
        <w:t>ECDSA</w:t>
      </w:r>
    </w:p>
    <w:p w:rsidR="00C60253" w:rsidRPr="00C96F7C" w:rsidRDefault="00C60253" w:rsidP="00A3562A">
      <w:r w:rsidRPr="00C96F7C">
        <w:rPr>
          <w:noProof/>
          <w:lang w:eastAsia="es-AR"/>
        </w:rPr>
        <w:drawing>
          <wp:inline distT="0" distB="0" distL="0" distR="0" wp14:anchorId="32722D98" wp14:editId="614BDF75">
            <wp:extent cx="5612130" cy="3633215"/>
            <wp:effectExtent l="0" t="0" r="7620" b="5715"/>
            <wp:docPr id="1" name="Picture 1" descr="OAuth 2.0 Ro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Auth 2.0 Rol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253" w:rsidRPr="00C60253" w:rsidRDefault="00C60253" w:rsidP="00C60253">
      <w:pPr>
        <w:spacing w:after="0" w:line="240" w:lineRule="auto"/>
        <w:rPr>
          <w:rFonts w:eastAsia="Times New Roman" w:cs="Times New Roman"/>
          <w:sz w:val="24"/>
          <w:szCs w:val="24"/>
          <w:lang w:eastAsia="es-AR"/>
        </w:rPr>
      </w:pPr>
      <w:ins w:id="0" w:author="Unknown">
        <w:r w:rsidRPr="00C60253">
          <w:rPr>
            <w:rFonts w:eastAsia="Times New Roman" w:cs="Times New Roman"/>
            <w:color w:val="333333"/>
            <w:sz w:val="24"/>
            <w:szCs w:val="24"/>
            <w:bdr w:val="none" w:sz="0" w:space="0" w:color="auto" w:frame="1"/>
            <w:lang w:eastAsia="es-AR"/>
          </w:rPr>
          <w:br/>
        </w:r>
      </w:ins>
    </w:p>
    <w:p w:rsidR="00C60253" w:rsidRPr="00C60253" w:rsidRDefault="00C60253" w:rsidP="00C60253">
      <w:pPr>
        <w:spacing w:before="100" w:beforeAutospacing="1" w:after="100" w:afterAutospacing="1" w:line="240" w:lineRule="auto"/>
        <w:outlineLvl w:val="3"/>
        <w:rPr>
          <w:rFonts w:eastAsia="Times New Roman" w:cs="Arial"/>
          <w:b/>
          <w:color w:val="333333"/>
          <w:sz w:val="24"/>
          <w:szCs w:val="24"/>
          <w:lang w:eastAsia="es-AR"/>
        </w:rPr>
      </w:pPr>
      <w:r w:rsidRPr="00C60253">
        <w:rPr>
          <w:rFonts w:eastAsia="Times New Roman" w:cs="Arial"/>
          <w:b/>
          <w:color w:val="333333"/>
          <w:sz w:val="24"/>
          <w:szCs w:val="24"/>
          <w:lang w:eastAsia="es-AR"/>
        </w:rPr>
        <w:t>Resource Owner:</w:t>
      </w:r>
    </w:p>
    <w:p w:rsidR="00C60253" w:rsidRPr="00C60253" w:rsidRDefault="00C60253" w:rsidP="00C60253">
      <w:pPr>
        <w:spacing w:before="100" w:beforeAutospacing="1" w:after="100" w:afterAutospacing="1" w:line="240" w:lineRule="auto"/>
        <w:rPr>
          <w:rFonts w:eastAsia="Times New Roman" w:cs="Times New Roman"/>
          <w:lang w:eastAsia="es-AR"/>
        </w:rPr>
      </w:pPr>
      <w:r w:rsidRPr="00C60253">
        <w:rPr>
          <w:rFonts w:eastAsia="Times New Roman" w:cs="Times New Roman"/>
          <w:lang w:eastAsia="es-AR"/>
        </w:rPr>
        <w:t>The entity or person (user) that owns the protected </w:t>
      </w:r>
      <w:r w:rsidRPr="008D214C">
        <w:rPr>
          <w:rFonts w:eastAsia="Times New Roman" w:cs="Times New Roman"/>
          <w:b/>
          <w:bCs/>
          <w:lang w:eastAsia="es-AR"/>
        </w:rPr>
        <w:t>Resource</w:t>
      </w:r>
      <w:r w:rsidRPr="00C60253">
        <w:rPr>
          <w:rFonts w:eastAsia="Times New Roman" w:cs="Times New Roman"/>
          <w:lang w:eastAsia="es-AR"/>
        </w:rPr>
        <w:t>.</w:t>
      </w:r>
    </w:p>
    <w:p w:rsidR="00C60253" w:rsidRPr="00C60253" w:rsidRDefault="00C60253" w:rsidP="00C60253">
      <w:pPr>
        <w:spacing w:before="100" w:beforeAutospacing="1" w:after="100" w:afterAutospacing="1" w:line="240" w:lineRule="auto"/>
        <w:outlineLvl w:val="3"/>
        <w:rPr>
          <w:rFonts w:eastAsia="Times New Roman" w:cs="Arial"/>
          <w:b/>
          <w:color w:val="333333"/>
          <w:sz w:val="24"/>
          <w:szCs w:val="24"/>
          <w:lang w:eastAsia="es-AR"/>
        </w:rPr>
      </w:pPr>
      <w:r w:rsidRPr="00C60253">
        <w:rPr>
          <w:rFonts w:eastAsia="Times New Roman" w:cs="Arial"/>
          <w:b/>
          <w:color w:val="333333"/>
          <w:sz w:val="24"/>
          <w:szCs w:val="24"/>
          <w:lang w:eastAsia="es-AR"/>
        </w:rPr>
        <w:t>Client Applications:</w:t>
      </w:r>
    </w:p>
    <w:p w:rsidR="00C60253" w:rsidRPr="00C60253" w:rsidRDefault="00F1421A" w:rsidP="00A14440">
      <w:pPr>
        <w:rPr>
          <w:rFonts w:eastAsiaTheme="minorHAnsi"/>
        </w:rPr>
      </w:pPr>
      <w:r w:rsidRPr="00C96F7C">
        <w:rPr>
          <w:rFonts w:eastAsiaTheme="minorHAnsi"/>
        </w:rPr>
        <w:t xml:space="preserve">Es cualquier app que </w:t>
      </w:r>
      <w:r w:rsidR="00C60253" w:rsidRPr="00C60253">
        <w:rPr>
          <w:rFonts w:eastAsiaTheme="minorHAnsi"/>
        </w:rPr>
        <w:t>(software) </w:t>
      </w:r>
      <w:r w:rsidRPr="00C96F7C">
        <w:rPr>
          <w:rFonts w:eastAsiaTheme="minorHAnsi"/>
        </w:rPr>
        <w:t xml:space="preserve">solicite acceso a algun recurso protegido en el </w:t>
      </w:r>
      <w:r w:rsidR="00C60253" w:rsidRPr="00C96F7C">
        <w:rPr>
          <w:rFonts w:eastAsiaTheme="minorHAnsi"/>
        </w:rPr>
        <w:t>Resource Server</w:t>
      </w:r>
      <w:r w:rsidRPr="00C96F7C">
        <w:rPr>
          <w:rFonts w:eastAsiaTheme="minorHAnsi"/>
        </w:rPr>
        <w:t xml:space="preserve"> (auidience)</w:t>
      </w:r>
    </w:p>
    <w:p w:rsidR="002C6709" w:rsidRPr="00C96F7C" w:rsidRDefault="002C6709" w:rsidP="002C6709">
      <w:pPr>
        <w:rPr>
          <w:rFonts w:eastAsiaTheme="minorHAnsi"/>
        </w:rPr>
      </w:pPr>
      <w:r w:rsidRPr="00C96F7C">
        <w:t xml:space="preserve">Ver </w:t>
      </w:r>
      <w:r w:rsidRPr="00C96F7C">
        <w:rPr>
          <w:rFonts w:eastAsiaTheme="minorHAnsi"/>
        </w:rPr>
        <w:t xml:space="preserve">Registro de </w:t>
      </w:r>
      <w:r w:rsidRPr="00C60253">
        <w:rPr>
          <w:rFonts w:eastAsiaTheme="minorHAnsi"/>
        </w:rPr>
        <w:t>Client Applications</w:t>
      </w:r>
      <w:r w:rsidRPr="00C96F7C">
        <w:rPr>
          <w:rFonts w:eastAsiaTheme="minorHAnsi"/>
        </w:rPr>
        <w:t xml:space="preserve"> en  Resource Owners</w:t>
      </w:r>
    </w:p>
    <w:p w:rsidR="0089692D" w:rsidRPr="00C60253" w:rsidRDefault="0089692D" w:rsidP="0089692D">
      <w:pPr>
        <w:spacing w:before="100" w:beforeAutospacing="1" w:after="100" w:afterAutospacing="1" w:line="240" w:lineRule="auto"/>
        <w:outlineLvl w:val="3"/>
        <w:rPr>
          <w:rFonts w:eastAsia="Times New Roman" w:cs="Arial"/>
          <w:b/>
          <w:color w:val="333333"/>
          <w:sz w:val="24"/>
          <w:szCs w:val="24"/>
          <w:lang w:eastAsia="es-AR"/>
        </w:rPr>
      </w:pPr>
      <w:r w:rsidRPr="00C60253">
        <w:rPr>
          <w:rFonts w:eastAsia="Times New Roman" w:cs="Arial"/>
          <w:b/>
          <w:color w:val="333333"/>
          <w:sz w:val="24"/>
          <w:szCs w:val="24"/>
          <w:lang w:eastAsia="es-AR"/>
        </w:rPr>
        <w:t>Resource Server</w:t>
      </w:r>
      <w:r>
        <w:rPr>
          <w:rFonts w:eastAsia="Times New Roman" w:cs="Arial"/>
          <w:b/>
          <w:color w:val="333333"/>
          <w:sz w:val="24"/>
          <w:szCs w:val="24"/>
          <w:lang w:eastAsia="es-AR"/>
        </w:rPr>
        <w:t xml:space="preserve"> (</w:t>
      </w:r>
      <w:r w:rsidRPr="00076782">
        <w:rPr>
          <w:rFonts w:eastAsia="Times New Roman" w:cs="Arial"/>
          <w:b/>
          <w:color w:val="FF0000"/>
          <w:sz w:val="24"/>
          <w:szCs w:val="24"/>
          <w:lang w:eastAsia="es-AR"/>
        </w:rPr>
        <w:t>Audience</w:t>
      </w:r>
      <w:r>
        <w:rPr>
          <w:rFonts w:eastAsia="Times New Roman" w:cs="Arial"/>
          <w:b/>
          <w:color w:val="333333"/>
          <w:sz w:val="24"/>
          <w:szCs w:val="24"/>
          <w:lang w:eastAsia="es-AR"/>
        </w:rPr>
        <w:t>)</w:t>
      </w:r>
      <w:r w:rsidRPr="00C60253">
        <w:rPr>
          <w:rFonts w:eastAsia="Times New Roman" w:cs="Arial"/>
          <w:b/>
          <w:color w:val="333333"/>
          <w:sz w:val="24"/>
          <w:szCs w:val="24"/>
          <w:lang w:eastAsia="es-AR"/>
        </w:rPr>
        <w:t>:</w:t>
      </w:r>
    </w:p>
    <w:p w:rsidR="0089692D" w:rsidRDefault="0089692D" w:rsidP="0089692D">
      <w:pPr>
        <w:spacing w:before="100" w:beforeAutospacing="1" w:after="100" w:afterAutospacing="1" w:line="240" w:lineRule="auto"/>
        <w:rPr>
          <w:rFonts w:eastAsia="Times New Roman" w:cs="Times New Roman"/>
          <w:lang w:eastAsia="es-AR"/>
        </w:rPr>
      </w:pPr>
      <w:r w:rsidRPr="008D214C">
        <w:rPr>
          <w:rFonts w:eastAsia="Times New Roman" w:cs="Times New Roman"/>
          <w:lang w:eastAsia="es-AR"/>
        </w:rPr>
        <w:lastRenderedPageBreak/>
        <w:t>Es el servidor que contiene las api que permiten el acceso directo a los recursos portegidos.</w:t>
      </w:r>
    </w:p>
    <w:p w:rsidR="0089692D" w:rsidRPr="00C60253" w:rsidRDefault="0089692D" w:rsidP="0089692D">
      <w:pPr>
        <w:spacing w:before="100" w:beforeAutospacing="1" w:after="100" w:afterAutospacing="1" w:line="240" w:lineRule="auto"/>
        <w:rPr>
          <w:rFonts w:eastAsia="Times New Roman" w:cs="Times New Roman"/>
          <w:lang w:eastAsia="es-AR"/>
        </w:rPr>
      </w:pPr>
      <w:r>
        <w:rPr>
          <w:rFonts w:eastAsia="Times New Roman" w:cs="Times New Roman"/>
          <w:lang w:eastAsia="es-AR"/>
        </w:rPr>
        <w:t xml:space="preserve">Nombre fisico del fuente </w:t>
      </w:r>
      <w:r w:rsidRPr="00076782">
        <w:rPr>
          <w:rFonts w:eastAsia="Times New Roman" w:cs="Times New Roman"/>
          <w:lang w:eastAsia="es-AR"/>
        </w:rPr>
        <w:t>fwk</w:t>
      </w:r>
      <w:r w:rsidRPr="0089692D">
        <w:rPr>
          <w:rFonts w:eastAsia="Times New Roman" w:cs="Times New Roman"/>
          <w:b/>
          <w:lang w:eastAsia="es-AR"/>
        </w:rPr>
        <w:t>Dispatcher</w:t>
      </w:r>
      <w:r w:rsidRPr="00076782">
        <w:rPr>
          <w:rFonts w:eastAsia="Times New Roman" w:cs="Times New Roman"/>
          <w:lang w:eastAsia="es-AR"/>
        </w:rPr>
        <w:t>WebApi</w:t>
      </w:r>
    </w:p>
    <w:p w:rsidR="00C60253" w:rsidRPr="00C96F7C" w:rsidRDefault="00C60253" w:rsidP="00A3562A"/>
    <w:p w:rsidR="00A14440" w:rsidRPr="006A29BF" w:rsidRDefault="008A755F" w:rsidP="006A29BF">
      <w:pPr>
        <w:spacing w:before="100" w:beforeAutospacing="1" w:after="100" w:afterAutospacing="1" w:line="240" w:lineRule="auto"/>
        <w:outlineLvl w:val="3"/>
        <w:rPr>
          <w:rFonts w:eastAsia="Times New Roman" w:cs="Arial"/>
          <w:b/>
          <w:color w:val="333333"/>
          <w:sz w:val="24"/>
          <w:szCs w:val="24"/>
          <w:lang w:eastAsia="es-AR"/>
        </w:rPr>
      </w:pPr>
      <w:r w:rsidRPr="006A29BF">
        <w:rPr>
          <w:rFonts w:eastAsia="Times New Roman" w:cs="Arial"/>
          <w:b/>
          <w:color w:val="333333"/>
          <w:sz w:val="24"/>
          <w:szCs w:val="24"/>
          <w:lang w:eastAsia="es-AR"/>
        </w:rPr>
        <w:t xml:space="preserve">Authorization </w:t>
      </w:r>
      <w:r w:rsidR="00A3562A" w:rsidRPr="006A29BF">
        <w:rPr>
          <w:rFonts w:eastAsia="Times New Roman" w:cs="Arial"/>
          <w:b/>
          <w:color w:val="333333"/>
          <w:sz w:val="24"/>
          <w:szCs w:val="24"/>
          <w:lang w:eastAsia="es-AR"/>
        </w:rPr>
        <w:t>Server (</w:t>
      </w:r>
      <w:r w:rsidR="00A3562A" w:rsidRPr="00076782">
        <w:rPr>
          <w:rFonts w:eastAsia="Times New Roman" w:cs="Arial"/>
          <w:b/>
          <w:color w:val="FF0000"/>
          <w:sz w:val="24"/>
          <w:szCs w:val="24"/>
          <w:lang w:eastAsia="es-AR"/>
        </w:rPr>
        <w:t>Issuer</w:t>
      </w:r>
      <w:r w:rsidR="00A3562A" w:rsidRPr="006A29BF">
        <w:rPr>
          <w:rFonts w:eastAsia="Times New Roman" w:cs="Arial"/>
          <w:b/>
          <w:color w:val="333333"/>
          <w:sz w:val="24"/>
          <w:szCs w:val="24"/>
          <w:lang w:eastAsia="es-AR"/>
        </w:rPr>
        <w:t xml:space="preserve">) </w:t>
      </w:r>
    </w:p>
    <w:p w:rsidR="00A3562A" w:rsidRPr="00C96F7C" w:rsidRDefault="00A14440" w:rsidP="006A29BF">
      <w:pPr>
        <w:spacing w:before="40" w:after="100" w:afterAutospacing="1" w:line="240" w:lineRule="auto"/>
        <w:outlineLvl w:val="3"/>
      </w:pPr>
      <w:r w:rsidRPr="006A29BF">
        <w:t>E</w:t>
      </w:r>
      <w:r w:rsidR="00A3562A" w:rsidRPr="006A29BF">
        <w:t>s el</w:t>
      </w:r>
      <w:r w:rsidR="00A3562A" w:rsidRPr="00C96F7C">
        <w:t xml:space="preserve"> server que genera </w:t>
      </w:r>
      <w:r w:rsidR="0010478C" w:rsidRPr="00C96F7C">
        <w:t xml:space="preserve">y </w:t>
      </w:r>
      <w:r w:rsidR="00E54EAD" w:rsidRPr="00C96F7C">
        <w:t xml:space="preserve"> verifica las credenciales del usuario</w:t>
      </w:r>
      <w:r w:rsidR="0010478C" w:rsidRPr="00C96F7C">
        <w:t>,</w:t>
      </w:r>
      <w:r w:rsidR="006A29BF">
        <w:t xml:space="preserve"> genera el t</w:t>
      </w:r>
      <w:r w:rsidR="00E54EAD" w:rsidRPr="00C96F7C">
        <w:t>oken y lo</w:t>
      </w:r>
      <w:r w:rsidR="006A29BF">
        <w:t xml:space="preserve"> retorna al cliente en caso de é</w:t>
      </w:r>
      <w:r w:rsidR="00E54EAD" w:rsidRPr="00C96F7C">
        <w:t>xito</w:t>
      </w:r>
      <w:r w:rsidR="0010478C" w:rsidRPr="00C96F7C">
        <w:t xml:space="preserve">. Para ello requiere chequar el registro del Resourse Owner </w:t>
      </w:r>
    </w:p>
    <w:p w:rsidR="008A755F" w:rsidRDefault="008A755F" w:rsidP="006A29BF">
      <w:pPr>
        <w:spacing w:before="40"/>
      </w:pPr>
      <w:r w:rsidRPr="00C96F7C">
        <w:t xml:space="preserve">Nombre físico </w:t>
      </w:r>
      <w:r w:rsidR="00076782">
        <w:t>del</w:t>
      </w:r>
      <w:r w:rsidRPr="00C96F7C">
        <w:t xml:space="preserve"> fuente fwk</w:t>
      </w:r>
      <w:r w:rsidRPr="00C96F7C">
        <w:rPr>
          <w:b/>
        </w:rPr>
        <w:t>Authentication</w:t>
      </w:r>
      <w:r w:rsidRPr="00C96F7C">
        <w:t>WebApi</w:t>
      </w:r>
    </w:p>
    <w:p w:rsidR="00076782" w:rsidRDefault="00076782" w:rsidP="00A3562A"/>
    <w:p w:rsidR="0089692D" w:rsidRPr="009D51CB" w:rsidRDefault="008D214C" w:rsidP="0089692D">
      <w:pPr>
        <w:spacing w:before="100" w:beforeAutospacing="1" w:after="100" w:afterAutospacing="1" w:line="240" w:lineRule="auto"/>
        <w:outlineLvl w:val="3"/>
        <w:rPr>
          <w:rFonts w:eastAsia="Times New Roman" w:cs="Arial"/>
          <w:b/>
          <w:color w:val="333333"/>
          <w:sz w:val="32"/>
          <w:szCs w:val="32"/>
          <w:lang w:eastAsia="es-AR"/>
        </w:rPr>
      </w:pPr>
      <w:r w:rsidRPr="009D51CB">
        <w:rPr>
          <w:rFonts w:eastAsia="Times New Roman" w:cs="Arial"/>
          <w:b/>
          <w:color w:val="333333"/>
          <w:sz w:val="32"/>
          <w:szCs w:val="32"/>
          <w:lang w:eastAsia="es-AR"/>
        </w:rPr>
        <w:t>APIS</w:t>
      </w:r>
      <w:r w:rsidR="006A29BF" w:rsidRPr="009D51CB">
        <w:rPr>
          <w:rFonts w:eastAsia="Times New Roman" w:cs="Arial"/>
          <w:b/>
          <w:color w:val="333333"/>
          <w:sz w:val="32"/>
          <w:szCs w:val="32"/>
          <w:lang w:eastAsia="es-AR"/>
        </w:rPr>
        <w:t xml:space="preserve"> </w:t>
      </w:r>
      <w:r w:rsidR="00076782" w:rsidRPr="009D51CB">
        <w:rPr>
          <w:rFonts w:eastAsia="Times New Roman" w:cs="Arial"/>
          <w:b/>
          <w:color w:val="333333"/>
          <w:sz w:val="32"/>
          <w:szCs w:val="32"/>
          <w:lang w:eastAsia="es-AR"/>
        </w:rPr>
        <w:t>que pr</w:t>
      </w:r>
      <w:r w:rsidR="002B7FF0">
        <w:rPr>
          <w:rFonts w:eastAsia="Times New Roman" w:cs="Arial"/>
          <w:b/>
          <w:color w:val="333333"/>
          <w:sz w:val="32"/>
          <w:szCs w:val="32"/>
          <w:lang w:eastAsia="es-AR"/>
        </w:rPr>
        <w:t>o</w:t>
      </w:r>
      <w:r w:rsidR="00076782" w:rsidRPr="009D51CB">
        <w:rPr>
          <w:rFonts w:eastAsia="Times New Roman" w:cs="Arial"/>
          <w:b/>
          <w:color w:val="333333"/>
          <w:sz w:val="32"/>
          <w:szCs w:val="32"/>
          <w:lang w:eastAsia="es-AR"/>
        </w:rPr>
        <w:t>vee</w:t>
      </w:r>
      <w:r w:rsidR="00076782" w:rsidRPr="009D51CB">
        <w:rPr>
          <w:sz w:val="32"/>
          <w:szCs w:val="32"/>
        </w:rPr>
        <w:t xml:space="preserve"> </w:t>
      </w:r>
      <w:r w:rsidR="0089692D" w:rsidRPr="009D51CB">
        <w:rPr>
          <w:rFonts w:eastAsia="Times New Roman" w:cs="Arial"/>
          <w:b/>
          <w:color w:val="333333"/>
          <w:sz w:val="32"/>
          <w:szCs w:val="32"/>
          <w:lang w:eastAsia="es-AR"/>
        </w:rPr>
        <w:t>Authorization Server (</w:t>
      </w:r>
      <w:r w:rsidR="0089692D" w:rsidRPr="009D51CB">
        <w:rPr>
          <w:rFonts w:eastAsia="Times New Roman" w:cs="Arial"/>
          <w:b/>
          <w:color w:val="FF0000"/>
          <w:sz w:val="32"/>
          <w:szCs w:val="32"/>
          <w:lang w:eastAsia="es-AR"/>
        </w:rPr>
        <w:t>Issuer</w:t>
      </w:r>
      <w:r w:rsidR="0089692D" w:rsidRPr="009D51CB">
        <w:rPr>
          <w:rFonts w:eastAsia="Times New Roman" w:cs="Arial"/>
          <w:b/>
          <w:color w:val="333333"/>
          <w:sz w:val="32"/>
          <w:szCs w:val="32"/>
          <w:lang w:eastAsia="es-AR"/>
        </w:rPr>
        <w:t xml:space="preserve">) </w:t>
      </w:r>
    </w:p>
    <w:p w:rsidR="00A43532" w:rsidRPr="00752037" w:rsidRDefault="006A29BF" w:rsidP="00A43532">
      <w:pPr>
        <w:pStyle w:val="Heading3"/>
        <w:rPr>
          <w:rFonts w:asciiTheme="minorHAnsi" w:eastAsia="Times New Roman" w:hAnsiTheme="minorHAnsi" w:cs="Times New Roman"/>
          <w:sz w:val="24"/>
          <w:szCs w:val="24"/>
          <w:lang w:eastAsia="es-AR"/>
        </w:rPr>
      </w:pPr>
      <w:r>
        <w:rPr>
          <w:rFonts w:asciiTheme="minorHAnsi" w:eastAsia="Times New Roman" w:hAnsiTheme="minorHAnsi" w:cs="Times New Roman"/>
          <w:sz w:val="24"/>
          <w:szCs w:val="24"/>
          <w:lang w:eastAsia="es-AR"/>
        </w:rPr>
        <w:t xml:space="preserve">1 </w:t>
      </w:r>
      <w:r w:rsidR="00A43532" w:rsidRPr="00752037">
        <w:rPr>
          <w:rFonts w:asciiTheme="minorHAnsi" w:eastAsia="Times New Roman" w:hAnsiTheme="minorHAnsi" w:cs="Times New Roman"/>
          <w:sz w:val="24"/>
          <w:szCs w:val="24"/>
          <w:lang w:eastAsia="es-AR"/>
        </w:rPr>
        <w:t>Grant Tocken</w:t>
      </w:r>
      <w:r w:rsidR="008D214C" w:rsidRPr="00752037">
        <w:rPr>
          <w:rFonts w:asciiTheme="minorHAnsi" w:eastAsia="Times New Roman" w:hAnsiTheme="minorHAnsi" w:cs="Times New Roman"/>
          <w:sz w:val="24"/>
          <w:szCs w:val="24"/>
          <w:lang w:eastAsia="es-AR"/>
        </w:rPr>
        <w:t xml:space="preserve"> - Conceder un JWT</w:t>
      </w:r>
    </w:p>
    <w:p w:rsidR="00E54EAD" w:rsidRPr="008D214C" w:rsidRDefault="008D214C" w:rsidP="008D214C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C96F7C">
        <w:rPr>
          <w:rFonts w:cs="Consolas"/>
          <w:sz w:val="19"/>
          <w:szCs w:val="19"/>
        </w:rPr>
        <w:t>POST</w:t>
      </w:r>
      <w:r w:rsidRPr="008D214C">
        <w:rPr>
          <w:rFonts w:cs="Consolas"/>
          <w:sz w:val="19"/>
          <w:szCs w:val="19"/>
        </w:rPr>
        <w:t xml:space="preserve">  </w:t>
      </w:r>
      <w:hyperlink r:id="rId10" w:history="1">
        <w:r w:rsidR="00E54EAD" w:rsidRPr="008D214C">
          <w:rPr>
            <w:rFonts w:cs="Consolas"/>
            <w:sz w:val="19"/>
            <w:szCs w:val="19"/>
          </w:rPr>
          <w:t>https://localhost:51000/oauth/token</w:t>
        </w:r>
      </w:hyperlink>
      <w:r w:rsidR="00E54EAD" w:rsidRPr="008D214C">
        <w:rPr>
          <w:rFonts w:cs="Consolas"/>
          <w:sz w:val="19"/>
          <w:szCs w:val="19"/>
        </w:rPr>
        <w:t xml:space="preserve">  Este metodo es el principal y es el que genera el token</w:t>
      </w:r>
    </w:p>
    <w:p w:rsidR="008D214C" w:rsidRPr="00C96F7C" w:rsidRDefault="008D214C" w:rsidP="008D214C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C96F7C">
        <w:rPr>
          <w:rFonts w:cs="Consolas"/>
          <w:sz w:val="19"/>
          <w:szCs w:val="19"/>
        </w:rPr>
        <w:t>Host: localhost:</w:t>
      </w:r>
      <w:r w:rsidRPr="008D214C">
        <w:rPr>
          <w:rFonts w:cs="Consolas"/>
          <w:sz w:val="19"/>
          <w:szCs w:val="19"/>
        </w:rPr>
        <w:t xml:space="preserve"> </w:t>
      </w:r>
      <w:r w:rsidRPr="00C96F7C">
        <w:rPr>
          <w:rFonts w:cs="Consolas"/>
          <w:sz w:val="19"/>
          <w:szCs w:val="19"/>
        </w:rPr>
        <w:t>51000</w:t>
      </w:r>
    </w:p>
    <w:p w:rsidR="008D214C" w:rsidRPr="008D214C" w:rsidRDefault="008D214C" w:rsidP="008D214C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>
        <w:rPr>
          <w:rFonts w:cs="Consolas"/>
          <w:sz w:val="19"/>
          <w:szCs w:val="19"/>
        </w:rPr>
        <w:t xml:space="preserve">Content-Type: </w:t>
      </w:r>
      <w:r w:rsidRPr="008D214C">
        <w:rPr>
          <w:rFonts w:cs="Consolas"/>
          <w:sz w:val="19"/>
          <w:szCs w:val="19"/>
        </w:rPr>
        <w:t>application/x-www-form-urlencoded</w:t>
      </w:r>
    </w:p>
    <w:p w:rsidR="008D214C" w:rsidRPr="00C96F7C" w:rsidRDefault="008D214C" w:rsidP="008D214C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E54EAD" w:rsidRPr="00C96F7C" w:rsidRDefault="00E54EAD" w:rsidP="00A3562A">
      <w:pPr>
        <w:rPr>
          <w:rFonts w:cs="Helvetica"/>
          <w:color w:val="505050"/>
          <w:sz w:val="18"/>
          <w:szCs w:val="18"/>
          <w:shd w:val="clear" w:color="auto" w:fill="FFFFFF"/>
        </w:rPr>
      </w:pPr>
      <w:r w:rsidRPr="00C96F7C">
        <w:rPr>
          <w:rFonts w:cs="Helvetica"/>
          <w:b/>
          <w:color w:val="505050"/>
          <w:sz w:val="18"/>
          <w:szCs w:val="18"/>
          <w:shd w:val="clear" w:color="auto" w:fill="FFFFFF"/>
        </w:rPr>
        <w:t>Parametros</w:t>
      </w:r>
      <w:r w:rsidRPr="00C96F7C">
        <w:rPr>
          <w:rFonts w:cs="Helvetica"/>
          <w:color w:val="505050"/>
          <w:sz w:val="18"/>
          <w:szCs w:val="18"/>
          <w:shd w:val="clear" w:color="auto" w:fill="FFFFFF"/>
        </w:rPr>
        <w:t xml:space="preserve">: </w:t>
      </w:r>
    </w:p>
    <w:p w:rsidR="00E54EAD" w:rsidRPr="00C96F7C" w:rsidRDefault="00E45C70" w:rsidP="00A43532">
      <w:pPr>
        <w:pStyle w:val="ListParagraph"/>
        <w:numPr>
          <w:ilvl w:val="0"/>
          <w:numId w:val="4"/>
        </w:numPr>
        <w:rPr>
          <w:rFonts w:cs="Helvetica"/>
          <w:color w:val="505050"/>
          <w:sz w:val="18"/>
          <w:szCs w:val="18"/>
          <w:shd w:val="clear" w:color="auto" w:fill="FFFFFF"/>
        </w:rPr>
      </w:pPr>
      <w:r w:rsidRPr="00C96F7C">
        <w:rPr>
          <w:rFonts w:cs="Helvetica"/>
          <w:b/>
          <w:color w:val="505050"/>
          <w:sz w:val="18"/>
          <w:szCs w:val="18"/>
          <w:shd w:val="clear" w:color="auto" w:fill="FFFFFF"/>
        </w:rPr>
        <w:t>username</w:t>
      </w:r>
      <w:r w:rsidRPr="00C96F7C">
        <w:rPr>
          <w:rFonts w:cs="Helvetica"/>
          <w:color w:val="505050"/>
          <w:sz w:val="18"/>
          <w:szCs w:val="18"/>
          <w:shd w:val="clear" w:color="auto" w:fill="FFFFFF"/>
        </w:rPr>
        <w:t xml:space="preserve"> . nombre de </w:t>
      </w:r>
      <w:r w:rsidR="000A4C45" w:rsidRPr="00C96F7C">
        <w:rPr>
          <w:rFonts w:cs="Helvetica"/>
          <w:color w:val="505050"/>
          <w:sz w:val="18"/>
          <w:szCs w:val="18"/>
          <w:shd w:val="clear" w:color="auto" w:fill="FFFFFF"/>
        </w:rPr>
        <w:t xml:space="preserve">usuario </w:t>
      </w:r>
      <w:r w:rsidRPr="00C96F7C">
        <w:rPr>
          <w:rFonts w:cs="Helvetica"/>
          <w:color w:val="505050"/>
          <w:sz w:val="18"/>
          <w:szCs w:val="18"/>
          <w:shd w:val="clear" w:color="auto" w:fill="FFFFFF"/>
        </w:rPr>
        <w:t>con el que esta registado en la bd de negocio</w:t>
      </w:r>
    </w:p>
    <w:p w:rsidR="00E45C70" w:rsidRPr="00C96F7C" w:rsidRDefault="00E45C70" w:rsidP="00A43532">
      <w:pPr>
        <w:pStyle w:val="ListParagraph"/>
        <w:numPr>
          <w:ilvl w:val="0"/>
          <w:numId w:val="4"/>
        </w:numPr>
        <w:rPr>
          <w:rFonts w:cs="Helvetica"/>
          <w:color w:val="505050"/>
          <w:sz w:val="18"/>
          <w:szCs w:val="18"/>
          <w:shd w:val="clear" w:color="auto" w:fill="FFFFFF"/>
        </w:rPr>
      </w:pPr>
      <w:r w:rsidRPr="00C96F7C">
        <w:rPr>
          <w:rFonts w:cs="Helvetica"/>
          <w:b/>
          <w:color w:val="505050"/>
          <w:sz w:val="18"/>
          <w:szCs w:val="18"/>
          <w:shd w:val="clear" w:color="auto" w:fill="FFFFFF"/>
        </w:rPr>
        <w:t>password</w:t>
      </w:r>
      <w:r w:rsidRPr="00C96F7C">
        <w:rPr>
          <w:rFonts w:cs="Helvetica"/>
          <w:color w:val="505050"/>
          <w:sz w:val="18"/>
          <w:szCs w:val="18"/>
          <w:shd w:val="clear" w:color="auto" w:fill="FFFFFF"/>
        </w:rPr>
        <w:t>: password del usuario</w:t>
      </w:r>
    </w:p>
    <w:p w:rsidR="00E45C70" w:rsidRPr="00C96F7C" w:rsidRDefault="00E45C70" w:rsidP="00A43532">
      <w:pPr>
        <w:pStyle w:val="ListParagraph"/>
        <w:numPr>
          <w:ilvl w:val="0"/>
          <w:numId w:val="4"/>
        </w:numPr>
      </w:pPr>
      <w:r w:rsidRPr="00C96F7C">
        <w:rPr>
          <w:rFonts w:cs="Helvetica"/>
          <w:b/>
          <w:color w:val="505050"/>
          <w:sz w:val="18"/>
          <w:szCs w:val="18"/>
          <w:shd w:val="clear" w:color="auto" w:fill="FFFFFF"/>
        </w:rPr>
        <w:t>grant_type</w:t>
      </w:r>
      <w:r w:rsidRPr="00C96F7C">
        <w:rPr>
          <w:rFonts w:cs="Helvetica"/>
          <w:color w:val="505050"/>
          <w:sz w:val="18"/>
          <w:szCs w:val="18"/>
          <w:shd w:val="clear" w:color="auto" w:fill="FFFFFF"/>
        </w:rPr>
        <w:t xml:space="preserve"> : password</w:t>
      </w:r>
    </w:p>
    <w:p w:rsidR="00E54EAD" w:rsidRPr="00C96F7C" w:rsidRDefault="00E45C70" w:rsidP="00A43532">
      <w:pPr>
        <w:pStyle w:val="ListParagraph"/>
        <w:numPr>
          <w:ilvl w:val="0"/>
          <w:numId w:val="4"/>
        </w:numPr>
        <w:rPr>
          <w:rFonts w:cs="Helvetica"/>
          <w:color w:val="505050"/>
          <w:sz w:val="18"/>
          <w:szCs w:val="18"/>
          <w:shd w:val="clear" w:color="auto" w:fill="FFFFFF"/>
        </w:rPr>
      </w:pPr>
      <w:r w:rsidRPr="000A4C45">
        <w:rPr>
          <w:rFonts w:cs="Helvetica"/>
          <w:b/>
          <w:color w:val="505050"/>
          <w:sz w:val="18"/>
          <w:szCs w:val="18"/>
          <w:shd w:val="clear" w:color="auto" w:fill="FFFFFF"/>
        </w:rPr>
        <w:t>client_id:</w:t>
      </w:r>
      <w:r w:rsidRPr="00C96F7C">
        <w:t xml:space="preserve">  </w:t>
      </w:r>
      <w:r w:rsidRPr="00C96F7C">
        <w:rPr>
          <w:rFonts w:cs="Helvetica"/>
          <w:color w:val="505050"/>
          <w:sz w:val="18"/>
          <w:szCs w:val="18"/>
          <w:shd w:val="clear" w:color="auto" w:fill="FFFFFF"/>
        </w:rPr>
        <w:t>Nombre o identificador de la aplicacion en cuestion que utilizara el Issuer para firmar el jwt: Recordar que el Issuer puede ser generador de tokens para mas de una app.</w:t>
      </w:r>
    </w:p>
    <w:p w:rsidR="00E45C70" w:rsidRPr="00C96F7C" w:rsidRDefault="00E45C70" w:rsidP="00A43532">
      <w:pPr>
        <w:pStyle w:val="ListParagraph"/>
        <w:numPr>
          <w:ilvl w:val="0"/>
          <w:numId w:val="4"/>
        </w:numPr>
        <w:rPr>
          <w:rFonts w:cs="Helvetica"/>
          <w:color w:val="505050"/>
          <w:sz w:val="18"/>
          <w:szCs w:val="18"/>
          <w:shd w:val="clear" w:color="auto" w:fill="FFFFFF"/>
        </w:rPr>
      </w:pPr>
      <w:r w:rsidRPr="00C96F7C">
        <w:rPr>
          <w:rFonts w:cs="Helvetica"/>
          <w:b/>
          <w:color w:val="505050"/>
          <w:sz w:val="18"/>
          <w:szCs w:val="18"/>
          <w:shd w:val="clear" w:color="auto" w:fill="FFFFFF"/>
        </w:rPr>
        <w:t>client_secret</w:t>
      </w:r>
      <w:r w:rsidRPr="00C96F7C">
        <w:rPr>
          <w:rFonts w:cs="Helvetica"/>
          <w:color w:val="505050"/>
          <w:sz w:val="18"/>
          <w:szCs w:val="18"/>
          <w:shd w:val="clear" w:color="auto" w:fill="FFFFFF"/>
        </w:rPr>
        <w:t xml:space="preserve">: clave secreta con la que se gfenero el Hash que  </w:t>
      </w:r>
    </w:p>
    <w:p w:rsidR="00522B57" w:rsidRPr="00C96F7C" w:rsidRDefault="00AB0989" w:rsidP="00A3562A">
      <w:pPr>
        <w:rPr>
          <w:rFonts w:cs="Helvetica"/>
          <w:color w:val="505050"/>
          <w:sz w:val="18"/>
          <w:szCs w:val="18"/>
          <w:shd w:val="clear" w:color="auto" w:fill="FFFFFF"/>
        </w:rPr>
      </w:pPr>
      <w:r w:rsidRPr="00C96F7C">
        <w:rPr>
          <w:rFonts w:cs="Helvetica"/>
          <w:color w:val="505050"/>
          <w:sz w:val="18"/>
          <w:szCs w:val="18"/>
          <w:shd w:val="clear" w:color="auto" w:fill="FFFFFF"/>
        </w:rPr>
        <w:t xml:space="preserve">Nota: Para que un client_id sea valido este debera ser previamente registrado y accesible al </w:t>
      </w:r>
      <w:r w:rsidRPr="00C96F7C">
        <w:rPr>
          <w:b/>
          <w:bCs/>
        </w:rPr>
        <w:t>Authorization</w:t>
      </w:r>
      <w:r w:rsidRPr="00C96F7C">
        <w:rPr>
          <w:rStyle w:val="Strong"/>
          <w:rFonts w:cs="Helvetica"/>
          <w:b w:val="0"/>
          <w:color w:val="333333"/>
          <w:shd w:val="clear" w:color="auto" w:fill="FFFFFF"/>
        </w:rPr>
        <w:t xml:space="preserve"> </w:t>
      </w:r>
      <w:r w:rsidRPr="00C96F7C">
        <w:rPr>
          <w:b/>
        </w:rPr>
        <w:t>Server</w:t>
      </w:r>
    </w:p>
    <w:p w:rsidR="00522B57" w:rsidRPr="00C96F7C" w:rsidRDefault="00522B57" w:rsidP="00A3562A">
      <w:pPr>
        <w:rPr>
          <w:rFonts w:cs="Helvetica"/>
          <w:color w:val="505050"/>
          <w:sz w:val="18"/>
          <w:szCs w:val="18"/>
          <w:shd w:val="clear" w:color="auto" w:fill="FFFFFF"/>
        </w:rPr>
      </w:pPr>
    </w:p>
    <w:p w:rsidR="00522B57" w:rsidRPr="00752037" w:rsidRDefault="006A29BF" w:rsidP="00A43532">
      <w:pPr>
        <w:pStyle w:val="Heading3"/>
        <w:rPr>
          <w:rFonts w:asciiTheme="minorHAnsi" w:eastAsia="Times New Roman" w:hAnsiTheme="minorHAnsi" w:cs="Times New Roman"/>
          <w:sz w:val="24"/>
          <w:szCs w:val="24"/>
          <w:lang w:eastAsia="es-AR"/>
        </w:rPr>
      </w:pPr>
      <w:r>
        <w:rPr>
          <w:rFonts w:asciiTheme="minorHAnsi" w:eastAsia="Times New Roman" w:hAnsiTheme="minorHAnsi" w:cs="Times New Roman"/>
          <w:sz w:val="24"/>
          <w:szCs w:val="24"/>
          <w:lang w:eastAsia="es-AR"/>
        </w:rPr>
        <w:t xml:space="preserve">2 </w:t>
      </w:r>
      <w:r w:rsidR="00522B57" w:rsidRPr="00752037">
        <w:rPr>
          <w:rFonts w:asciiTheme="minorHAnsi" w:eastAsia="Times New Roman" w:hAnsiTheme="minorHAnsi" w:cs="Times New Roman"/>
          <w:sz w:val="24"/>
          <w:szCs w:val="24"/>
          <w:lang w:eastAsia="es-AR"/>
        </w:rPr>
        <w:t xml:space="preserve">Registro de </w:t>
      </w:r>
      <w:r w:rsidR="00F1421A" w:rsidRPr="00C60253">
        <w:rPr>
          <w:rFonts w:asciiTheme="minorHAnsi" w:eastAsia="Times New Roman" w:hAnsiTheme="minorHAnsi" w:cs="Times New Roman"/>
          <w:sz w:val="24"/>
          <w:szCs w:val="24"/>
          <w:lang w:eastAsia="es-AR"/>
        </w:rPr>
        <w:t>Client Applications</w:t>
      </w:r>
      <w:r w:rsidR="00F1421A" w:rsidRPr="00752037">
        <w:rPr>
          <w:rFonts w:asciiTheme="minorHAnsi" w:eastAsia="Times New Roman" w:hAnsiTheme="minorHAnsi" w:cs="Times New Roman"/>
          <w:sz w:val="24"/>
          <w:szCs w:val="24"/>
          <w:lang w:eastAsia="es-AR"/>
        </w:rPr>
        <w:t xml:space="preserve"> en  Resource Owners</w:t>
      </w:r>
    </w:p>
    <w:p w:rsidR="00634DF7" w:rsidRPr="00C96F7C" w:rsidRDefault="00634DF7" w:rsidP="00634DF7">
      <w:pPr>
        <w:autoSpaceDE w:val="0"/>
        <w:autoSpaceDN w:val="0"/>
        <w:adjustRightInd w:val="0"/>
        <w:spacing w:after="0" w:line="240" w:lineRule="auto"/>
        <w:rPr>
          <w:rFonts w:cs="Helvetica"/>
          <w:sz w:val="18"/>
          <w:szCs w:val="18"/>
        </w:rPr>
      </w:pPr>
      <w:r w:rsidRPr="00C96F7C">
        <w:rPr>
          <w:rFonts w:cs="Helvetica"/>
          <w:sz w:val="18"/>
          <w:szCs w:val="18"/>
        </w:rPr>
        <w:t>L</w:t>
      </w:r>
      <w:r w:rsidR="00581BC3" w:rsidRPr="00C96F7C">
        <w:rPr>
          <w:rFonts w:cs="Helvetica"/>
          <w:sz w:val="18"/>
          <w:szCs w:val="18"/>
        </w:rPr>
        <w:t>a</w:t>
      </w:r>
      <w:r w:rsidRPr="00C96F7C">
        <w:rPr>
          <w:rFonts w:cs="Helvetica"/>
          <w:sz w:val="18"/>
          <w:szCs w:val="18"/>
        </w:rPr>
        <w:t>s</w:t>
      </w:r>
      <w:r w:rsidR="00581BC3" w:rsidRPr="00C96F7C">
        <w:rPr>
          <w:rFonts w:cs="Helvetica"/>
          <w:sz w:val="18"/>
          <w:szCs w:val="18"/>
        </w:rPr>
        <w:t xml:space="preserve"> apps</w:t>
      </w:r>
      <w:r w:rsidRPr="00C96F7C">
        <w:rPr>
          <w:rFonts w:cs="Helvetica"/>
          <w:sz w:val="18"/>
          <w:szCs w:val="18"/>
        </w:rPr>
        <w:t xml:space="preserve"> clientes se almacenan en una tabla propuesta por el bloque de seguridad Fwk.Security.Identity llamada SecurityClients</w:t>
      </w:r>
      <w:r w:rsidR="00700AFC" w:rsidRPr="00C96F7C">
        <w:rPr>
          <w:rFonts w:cs="Helvetica"/>
          <w:sz w:val="18"/>
          <w:szCs w:val="18"/>
        </w:rPr>
        <w:t xml:space="preserve">  (en otro apartado se muestra como instalar las tablas de  este bloque)</w:t>
      </w:r>
    </w:p>
    <w:p w:rsidR="00700AFC" w:rsidRPr="00C96F7C" w:rsidRDefault="00700AFC" w:rsidP="00634DF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700AFC" w:rsidRPr="00C96F7C" w:rsidRDefault="00700AFC" w:rsidP="00634DF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C96F7C">
        <w:rPr>
          <w:rFonts w:cs="Consolas"/>
          <w:sz w:val="19"/>
          <w:szCs w:val="19"/>
        </w:rPr>
        <w:t>Para efectuar el registro se debe llamar al siguiente Endpoint:</w:t>
      </w:r>
    </w:p>
    <w:p w:rsidR="00700AFC" w:rsidRPr="00C96F7C" w:rsidRDefault="00700AFC" w:rsidP="00634DF7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700AFC" w:rsidRPr="00C96F7C" w:rsidRDefault="00700AFC" w:rsidP="00700AFC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C96F7C">
        <w:rPr>
          <w:rFonts w:cs="Consolas"/>
          <w:sz w:val="19"/>
          <w:szCs w:val="19"/>
        </w:rPr>
        <w:t>POST /api/account/createApplication HTTP/1.1</w:t>
      </w:r>
    </w:p>
    <w:p w:rsidR="00700AFC" w:rsidRPr="00C96F7C" w:rsidRDefault="00700AFC" w:rsidP="00700AFC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C96F7C">
        <w:rPr>
          <w:rFonts w:cs="Consolas"/>
          <w:sz w:val="19"/>
          <w:szCs w:val="19"/>
        </w:rPr>
        <w:t>Host: localhost:</w:t>
      </w:r>
      <w:r w:rsidRPr="00C96F7C">
        <w:t xml:space="preserve"> </w:t>
      </w:r>
      <w:r w:rsidRPr="00C96F7C">
        <w:rPr>
          <w:rFonts w:cs="Consolas"/>
          <w:sz w:val="19"/>
          <w:szCs w:val="19"/>
        </w:rPr>
        <w:t>51000</w:t>
      </w:r>
    </w:p>
    <w:p w:rsidR="00700AFC" w:rsidRPr="00C96F7C" w:rsidRDefault="00700AFC" w:rsidP="00700AFC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C96F7C">
        <w:rPr>
          <w:rFonts w:cs="Consolas"/>
          <w:sz w:val="19"/>
          <w:szCs w:val="19"/>
        </w:rPr>
        <w:t>Content-Type: application/json</w:t>
      </w:r>
    </w:p>
    <w:p w:rsidR="00700AFC" w:rsidRPr="00C96F7C" w:rsidRDefault="00700AFC" w:rsidP="00700AFC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</w:p>
    <w:p w:rsidR="00700AFC" w:rsidRPr="00C96F7C" w:rsidRDefault="00700AFC" w:rsidP="00700AFC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C96F7C">
        <w:rPr>
          <w:rFonts w:cs="Consolas"/>
          <w:sz w:val="19"/>
          <w:szCs w:val="19"/>
        </w:rPr>
        <w:t>{</w:t>
      </w:r>
    </w:p>
    <w:p w:rsidR="00700AFC" w:rsidRPr="00C96F7C" w:rsidRDefault="00700AFC" w:rsidP="00700AFC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C96F7C">
        <w:rPr>
          <w:rFonts w:cs="Consolas"/>
          <w:sz w:val="19"/>
          <w:szCs w:val="19"/>
        </w:rPr>
        <w:tab/>
        <w:t>"</w:t>
      </w:r>
      <w:r w:rsidRPr="00C96F7C">
        <w:rPr>
          <w:rFonts w:cs="Consolas"/>
          <w:b/>
          <w:sz w:val="19"/>
          <w:szCs w:val="19"/>
        </w:rPr>
        <w:t>Id</w:t>
      </w:r>
      <w:r w:rsidRPr="00C96F7C">
        <w:rPr>
          <w:rFonts w:cs="Consolas"/>
          <w:sz w:val="19"/>
          <w:szCs w:val="19"/>
        </w:rPr>
        <w:t>":"webChat</w:t>
      </w:r>
      <w:r w:rsidR="009269F8" w:rsidRPr="00C96F7C">
        <w:rPr>
          <w:rFonts w:cs="Consolas"/>
          <w:sz w:val="19"/>
          <w:szCs w:val="19"/>
        </w:rPr>
        <w:t>Customer</w:t>
      </w:r>
      <w:r w:rsidRPr="00C96F7C">
        <w:rPr>
          <w:rFonts w:cs="Consolas"/>
          <w:sz w:val="19"/>
          <w:szCs w:val="19"/>
        </w:rPr>
        <w:t>",</w:t>
      </w:r>
      <w:r w:rsidR="00BD0232" w:rsidRPr="00C96F7C">
        <w:rPr>
          <w:rFonts w:cs="Consolas"/>
          <w:sz w:val="19"/>
          <w:szCs w:val="19"/>
        </w:rPr>
        <w:t xml:space="preserve"> //Identificador de la aplicacion</w:t>
      </w:r>
    </w:p>
    <w:p w:rsidR="00700AFC" w:rsidRPr="00C96F7C" w:rsidRDefault="00700AFC" w:rsidP="00700AFC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C96F7C">
        <w:rPr>
          <w:rFonts w:cs="Consolas"/>
          <w:sz w:val="19"/>
          <w:szCs w:val="19"/>
        </w:rPr>
        <w:tab/>
        <w:t>"</w:t>
      </w:r>
      <w:r w:rsidRPr="00C96F7C">
        <w:rPr>
          <w:rFonts w:cs="Consolas"/>
          <w:b/>
          <w:sz w:val="19"/>
          <w:szCs w:val="19"/>
        </w:rPr>
        <w:t>Secret</w:t>
      </w:r>
      <w:r w:rsidRPr="00C96F7C">
        <w:rPr>
          <w:rFonts w:cs="Consolas"/>
          <w:sz w:val="19"/>
          <w:szCs w:val="19"/>
        </w:rPr>
        <w:t>":"</w:t>
      </w:r>
      <w:r w:rsidRPr="00C96F7C">
        <w:rPr>
          <w:rFonts w:cs="Consolas"/>
          <w:color w:val="4F6228" w:themeColor="accent3" w:themeShade="80"/>
          <w:sz w:val="19"/>
          <w:szCs w:val="19"/>
        </w:rPr>
        <w:t>socratesSecret</w:t>
      </w:r>
      <w:r w:rsidRPr="00C96F7C">
        <w:rPr>
          <w:rFonts w:cs="Consolas"/>
          <w:sz w:val="19"/>
          <w:szCs w:val="19"/>
        </w:rPr>
        <w:t>",</w:t>
      </w:r>
      <w:r w:rsidR="00BD0232" w:rsidRPr="00C96F7C">
        <w:rPr>
          <w:rFonts w:cs="Consolas"/>
          <w:sz w:val="19"/>
          <w:szCs w:val="19"/>
        </w:rPr>
        <w:t xml:space="preserve"> //</w:t>
      </w:r>
    </w:p>
    <w:p w:rsidR="00700AFC" w:rsidRPr="00C96F7C" w:rsidRDefault="00700AFC" w:rsidP="00700AFC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C96F7C">
        <w:rPr>
          <w:rFonts w:cs="Consolas"/>
          <w:sz w:val="19"/>
          <w:szCs w:val="19"/>
        </w:rPr>
        <w:tab/>
        <w:t>"</w:t>
      </w:r>
      <w:r w:rsidRPr="00C96F7C">
        <w:rPr>
          <w:rFonts w:cs="Consolas"/>
          <w:b/>
          <w:sz w:val="19"/>
          <w:szCs w:val="19"/>
        </w:rPr>
        <w:t>Name</w:t>
      </w:r>
      <w:r w:rsidRPr="00C96F7C">
        <w:rPr>
          <w:rFonts w:cs="Consolas"/>
          <w:sz w:val="19"/>
          <w:szCs w:val="19"/>
        </w:rPr>
        <w:t>":"</w:t>
      </w:r>
      <w:r w:rsidR="009269F8" w:rsidRPr="00C96F7C">
        <w:rPr>
          <w:rFonts w:cs="Consolas"/>
          <w:sz w:val="19"/>
          <w:szCs w:val="19"/>
        </w:rPr>
        <w:t>CustommersChat</w:t>
      </w:r>
      <w:r w:rsidRPr="00C96F7C">
        <w:rPr>
          <w:rFonts w:cs="Consolas"/>
          <w:sz w:val="19"/>
          <w:szCs w:val="19"/>
        </w:rPr>
        <w:t>",</w:t>
      </w:r>
      <w:r w:rsidR="00BD0232" w:rsidRPr="00C96F7C">
        <w:rPr>
          <w:rFonts w:cs="Consolas"/>
          <w:sz w:val="19"/>
          <w:szCs w:val="19"/>
        </w:rPr>
        <w:t xml:space="preserve"> //Nombre descriptivo de la aplicacion</w:t>
      </w:r>
    </w:p>
    <w:p w:rsidR="00700AFC" w:rsidRPr="00C96F7C" w:rsidRDefault="00700AFC" w:rsidP="00700AFC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C96F7C">
        <w:rPr>
          <w:rFonts w:cs="Consolas"/>
          <w:sz w:val="19"/>
          <w:szCs w:val="19"/>
        </w:rPr>
        <w:tab/>
        <w:t>"ApplicationType":"</w:t>
      </w:r>
      <w:r w:rsidR="00BD0232" w:rsidRPr="00C96F7C">
        <w:rPr>
          <w:rFonts w:cs="Consolas"/>
          <w:sz w:val="19"/>
          <w:szCs w:val="19"/>
        </w:rPr>
        <w:t>1</w:t>
      </w:r>
      <w:r w:rsidRPr="00C96F7C">
        <w:rPr>
          <w:rFonts w:cs="Consolas"/>
          <w:sz w:val="19"/>
          <w:szCs w:val="19"/>
        </w:rPr>
        <w:t>",</w:t>
      </w:r>
    </w:p>
    <w:p w:rsidR="00700AFC" w:rsidRPr="00C96F7C" w:rsidRDefault="00700AFC" w:rsidP="00700AFC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C96F7C">
        <w:rPr>
          <w:rFonts w:cs="Consolas"/>
          <w:sz w:val="19"/>
          <w:szCs w:val="19"/>
        </w:rPr>
        <w:lastRenderedPageBreak/>
        <w:tab/>
        <w:t>"Active":true,</w:t>
      </w:r>
      <w:r w:rsidR="00BD0232" w:rsidRPr="00C96F7C">
        <w:rPr>
          <w:rFonts w:cs="Consolas"/>
          <w:sz w:val="19"/>
          <w:szCs w:val="19"/>
        </w:rPr>
        <w:t xml:space="preserve"> </w:t>
      </w:r>
    </w:p>
    <w:p w:rsidR="00700AFC" w:rsidRPr="00C96F7C" w:rsidRDefault="00700AFC" w:rsidP="00700AFC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C96F7C">
        <w:rPr>
          <w:rFonts w:cs="Consolas"/>
          <w:sz w:val="19"/>
          <w:szCs w:val="19"/>
        </w:rPr>
        <w:tab/>
        <w:t>"RefreshTokenLifeTime":20,</w:t>
      </w:r>
      <w:r w:rsidR="00BD0232" w:rsidRPr="00C96F7C">
        <w:rPr>
          <w:rFonts w:cs="Consolas"/>
          <w:sz w:val="19"/>
          <w:szCs w:val="19"/>
        </w:rPr>
        <w:t xml:space="preserve"> //tiempo de expiracion del token jwt generado</w:t>
      </w:r>
    </w:p>
    <w:p w:rsidR="00700AFC" w:rsidRPr="00C96F7C" w:rsidRDefault="00700AFC" w:rsidP="00700AFC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C96F7C">
        <w:rPr>
          <w:rFonts w:cs="Consolas"/>
          <w:sz w:val="19"/>
          <w:szCs w:val="19"/>
        </w:rPr>
        <w:tab/>
        <w:t>"AllowedOrigin":1</w:t>
      </w:r>
    </w:p>
    <w:p w:rsidR="00700AFC" w:rsidRPr="00C96F7C" w:rsidRDefault="00700AFC" w:rsidP="00700AFC">
      <w:pPr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C96F7C">
        <w:rPr>
          <w:rFonts w:cs="Consolas"/>
          <w:sz w:val="19"/>
          <w:szCs w:val="19"/>
        </w:rPr>
        <w:t>}</w:t>
      </w:r>
    </w:p>
    <w:p w:rsidR="00634DF7" w:rsidRPr="00C96F7C" w:rsidRDefault="00634DF7" w:rsidP="00A3562A"/>
    <w:p w:rsidR="00700AFC" w:rsidRPr="00C96F7C" w:rsidRDefault="00700AFC" w:rsidP="00700AFC">
      <w:r w:rsidRPr="00C96F7C">
        <w:t>Por lo tanto llamando a esta api se permite crear una aplicacion en SecurityClients   Donde SecurityClients  es un repositorio accesible a travez del bloque Fwk.Security.Identity para registrar todas las App que requieran autenticacion y autorizacion de usuarios</w:t>
      </w:r>
    </w:p>
    <w:p w:rsidR="00700AFC" w:rsidRDefault="006A29BF" w:rsidP="00E1573A">
      <w:pPr>
        <w:pStyle w:val="Heading3"/>
        <w:rPr>
          <w:rFonts w:asciiTheme="minorHAnsi" w:eastAsia="Times New Roman" w:hAnsiTheme="minorHAnsi" w:cs="Times New Roman"/>
          <w:sz w:val="24"/>
          <w:szCs w:val="24"/>
          <w:lang w:eastAsia="es-AR"/>
        </w:rPr>
      </w:pPr>
      <w:r>
        <w:rPr>
          <w:rFonts w:asciiTheme="minorHAnsi" w:eastAsia="Times New Roman" w:hAnsiTheme="minorHAnsi" w:cs="Times New Roman"/>
          <w:sz w:val="24"/>
          <w:szCs w:val="24"/>
          <w:lang w:eastAsia="es-AR"/>
        </w:rPr>
        <w:t xml:space="preserve">3 </w:t>
      </w:r>
      <w:r w:rsidR="00E1573A" w:rsidRPr="00E1573A">
        <w:rPr>
          <w:rFonts w:asciiTheme="minorHAnsi" w:eastAsia="Times New Roman" w:hAnsiTheme="minorHAnsi" w:cs="Times New Roman"/>
          <w:sz w:val="24"/>
          <w:szCs w:val="24"/>
          <w:lang w:eastAsia="es-AR"/>
        </w:rPr>
        <w:t>Refresh Token</w:t>
      </w:r>
    </w:p>
    <w:p w:rsidR="006A29BF" w:rsidRDefault="006A29BF" w:rsidP="006A29BF">
      <w:pPr>
        <w:rPr>
          <w:lang w:eastAsia="es-AR"/>
        </w:rPr>
      </w:pPr>
      <w:r>
        <w:rPr>
          <w:lang w:eastAsia="es-AR"/>
        </w:rPr>
        <w:t>[lo describiremos en porximas versiones del doc]</w:t>
      </w:r>
    </w:p>
    <w:p w:rsidR="006A29BF" w:rsidRPr="009C2342" w:rsidRDefault="006A29BF" w:rsidP="009C2342">
      <w:pPr>
        <w:spacing w:after="40"/>
        <w:rPr>
          <w:sz w:val="20"/>
          <w:szCs w:val="20"/>
          <w:lang w:eastAsia="es-AR"/>
        </w:rPr>
      </w:pPr>
      <w:r w:rsidRPr="009C2342">
        <w:rPr>
          <w:sz w:val="20"/>
          <w:szCs w:val="20"/>
          <w:lang w:eastAsia="es-AR"/>
        </w:rPr>
        <w:t>POST /oauth/token HTTP/1.1</w:t>
      </w:r>
    </w:p>
    <w:p w:rsidR="006A29BF" w:rsidRPr="009C2342" w:rsidRDefault="006A29BF" w:rsidP="009C2342">
      <w:pPr>
        <w:spacing w:after="40"/>
        <w:rPr>
          <w:sz w:val="20"/>
          <w:szCs w:val="20"/>
          <w:lang w:eastAsia="es-AR"/>
        </w:rPr>
      </w:pPr>
      <w:r w:rsidRPr="009C2342">
        <w:rPr>
          <w:sz w:val="20"/>
          <w:szCs w:val="20"/>
          <w:lang w:eastAsia="es-AR"/>
        </w:rPr>
        <w:t>Host: localhost:51028</w:t>
      </w:r>
    </w:p>
    <w:p w:rsidR="006A29BF" w:rsidRPr="009C2342" w:rsidRDefault="006A29BF" w:rsidP="009C2342">
      <w:pPr>
        <w:spacing w:after="40"/>
        <w:rPr>
          <w:sz w:val="20"/>
          <w:szCs w:val="20"/>
          <w:lang w:eastAsia="es-AR"/>
        </w:rPr>
      </w:pPr>
      <w:r w:rsidRPr="009C2342">
        <w:rPr>
          <w:sz w:val="20"/>
          <w:szCs w:val="20"/>
          <w:lang w:eastAsia="es-AR"/>
        </w:rPr>
        <w:t>Content-Type: application/x-www-form-urlencoded</w:t>
      </w:r>
    </w:p>
    <w:p w:rsidR="006A29BF" w:rsidRPr="009C2342" w:rsidRDefault="006A29BF" w:rsidP="009C2342">
      <w:pPr>
        <w:spacing w:after="40"/>
        <w:rPr>
          <w:sz w:val="20"/>
          <w:szCs w:val="20"/>
          <w:lang w:eastAsia="es-AR"/>
        </w:rPr>
      </w:pPr>
      <w:r w:rsidRPr="009C2342">
        <w:rPr>
          <w:sz w:val="20"/>
          <w:szCs w:val="20"/>
          <w:lang w:eastAsia="es-AR"/>
        </w:rPr>
        <w:t>cache-control: no-cache</w:t>
      </w:r>
    </w:p>
    <w:p w:rsidR="006A29BF" w:rsidRPr="009C2342" w:rsidRDefault="006A29BF" w:rsidP="009C2342">
      <w:pPr>
        <w:spacing w:after="40"/>
        <w:rPr>
          <w:sz w:val="20"/>
          <w:szCs w:val="20"/>
          <w:lang w:eastAsia="es-AR"/>
        </w:rPr>
      </w:pPr>
      <w:r w:rsidRPr="009C2342">
        <w:rPr>
          <w:sz w:val="20"/>
          <w:szCs w:val="20"/>
          <w:lang w:eastAsia="es-AR"/>
        </w:rPr>
        <w:t>Postman-Token: 88f53160-ec04-4c67-bdd9-843cea697199</w:t>
      </w:r>
    </w:p>
    <w:p w:rsidR="006A29BF" w:rsidRPr="009C2342" w:rsidRDefault="006A29BF" w:rsidP="006A29BF">
      <w:pPr>
        <w:rPr>
          <w:sz w:val="20"/>
          <w:szCs w:val="20"/>
          <w:lang w:eastAsia="es-AR"/>
        </w:rPr>
      </w:pPr>
      <w:r w:rsidRPr="009C2342">
        <w:rPr>
          <w:rFonts w:cs="Helvetica"/>
          <w:b/>
          <w:color w:val="505050"/>
          <w:sz w:val="20"/>
          <w:szCs w:val="20"/>
          <w:shd w:val="clear" w:color="auto" w:fill="FFFFFF"/>
        </w:rPr>
        <w:t>Parametros</w:t>
      </w:r>
    </w:p>
    <w:p w:rsidR="0009691A" w:rsidRPr="009C2342" w:rsidRDefault="0009691A" w:rsidP="0009691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C2342">
        <w:rPr>
          <w:rFonts w:cs="Helvetica"/>
          <w:b/>
          <w:color w:val="505050"/>
          <w:sz w:val="20"/>
          <w:szCs w:val="20"/>
          <w:shd w:val="clear" w:color="auto" w:fill="FFFFFF"/>
        </w:rPr>
        <w:t>grant_type</w:t>
      </w:r>
      <w:r w:rsidRPr="009C2342">
        <w:rPr>
          <w:rFonts w:cs="Helvetica"/>
          <w:color w:val="505050"/>
          <w:sz w:val="20"/>
          <w:szCs w:val="20"/>
          <w:shd w:val="clear" w:color="auto" w:fill="FFFFFF"/>
        </w:rPr>
        <w:t xml:space="preserve"> : </w:t>
      </w:r>
      <w:r w:rsidRPr="009C2342">
        <w:rPr>
          <w:sz w:val="20"/>
          <w:szCs w:val="20"/>
          <w:lang w:eastAsia="es-AR"/>
        </w:rPr>
        <w:t>refresh_token</w:t>
      </w:r>
    </w:p>
    <w:p w:rsidR="0009691A" w:rsidRPr="009C2342" w:rsidRDefault="0009691A" w:rsidP="0009691A">
      <w:pPr>
        <w:pStyle w:val="ListParagraph"/>
        <w:numPr>
          <w:ilvl w:val="0"/>
          <w:numId w:val="4"/>
        </w:numPr>
        <w:rPr>
          <w:rFonts w:cs="Helvetica"/>
          <w:color w:val="505050"/>
          <w:sz w:val="20"/>
          <w:szCs w:val="20"/>
          <w:shd w:val="clear" w:color="auto" w:fill="FFFFFF"/>
        </w:rPr>
      </w:pPr>
      <w:r w:rsidRPr="009C2342">
        <w:rPr>
          <w:rFonts w:cs="Helvetica"/>
          <w:b/>
          <w:color w:val="505050"/>
          <w:sz w:val="20"/>
          <w:szCs w:val="20"/>
          <w:shd w:val="clear" w:color="auto" w:fill="FFFFFF"/>
        </w:rPr>
        <w:t>client_id</w:t>
      </w:r>
      <w:r w:rsidRPr="009C2342">
        <w:rPr>
          <w:sz w:val="20"/>
          <w:szCs w:val="20"/>
        </w:rPr>
        <w:t xml:space="preserve">:  </w:t>
      </w:r>
      <w:r w:rsidRPr="009C2342">
        <w:rPr>
          <w:rFonts w:cs="Helvetica"/>
          <w:color w:val="505050"/>
          <w:sz w:val="20"/>
          <w:szCs w:val="20"/>
          <w:shd w:val="clear" w:color="auto" w:fill="FFFFFF"/>
        </w:rPr>
        <w:t>Nombre o identificador de la aplicacion en cuestion que utilizara el Issuer para firmar el jwt: Recordar que el Issuer puede ser generador de tokens para mas de una app.</w:t>
      </w:r>
    </w:p>
    <w:p w:rsidR="00AE27EB" w:rsidRPr="009C2342" w:rsidRDefault="00AE27EB" w:rsidP="0009691A">
      <w:pPr>
        <w:pStyle w:val="ListParagraph"/>
        <w:numPr>
          <w:ilvl w:val="0"/>
          <w:numId w:val="4"/>
        </w:numPr>
        <w:rPr>
          <w:rFonts w:cs="Helvetica"/>
          <w:color w:val="505050"/>
          <w:sz w:val="20"/>
          <w:szCs w:val="20"/>
          <w:shd w:val="clear" w:color="auto" w:fill="FFFFFF"/>
        </w:rPr>
      </w:pPr>
      <w:r w:rsidRPr="009C2342">
        <w:rPr>
          <w:rFonts w:cs="Helvetica"/>
          <w:b/>
          <w:color w:val="505050"/>
          <w:sz w:val="20"/>
          <w:szCs w:val="20"/>
          <w:shd w:val="clear" w:color="auto" w:fill="FFFFFF"/>
        </w:rPr>
        <w:t>refresh_token</w:t>
      </w:r>
      <w:r w:rsidRPr="009C2342">
        <w:rPr>
          <w:rFonts w:cs="Helvetica"/>
          <w:color w:val="505050"/>
          <w:sz w:val="20"/>
          <w:szCs w:val="20"/>
          <w:shd w:val="clear" w:color="auto" w:fill="FFFFFF"/>
        </w:rPr>
        <w:t xml:space="preserve">: Este valor es un token con menor tiempo de expiraciopn que el </w:t>
      </w:r>
      <w:r w:rsidR="00076782">
        <w:t xml:space="preserve">access_token </w:t>
      </w:r>
      <w:r w:rsidRPr="009C2342">
        <w:rPr>
          <w:rFonts w:cs="Helvetica"/>
          <w:color w:val="505050"/>
          <w:sz w:val="20"/>
          <w:szCs w:val="20"/>
          <w:shd w:val="clear" w:color="auto" w:fill="FFFFFF"/>
        </w:rPr>
        <w:t>explicado anteriormente y es utilizado para refrescar automaticamente en el servidor de autenticacion el token Ej 2ba48dc5530946cba4cf6d778a46ceb0</w:t>
      </w:r>
    </w:p>
    <w:p w:rsidR="009C2342" w:rsidRPr="009C2342" w:rsidRDefault="009C2342" w:rsidP="009C2342">
      <w:pPr>
        <w:pStyle w:val="ListParagraph"/>
        <w:numPr>
          <w:ilvl w:val="0"/>
          <w:numId w:val="4"/>
        </w:numPr>
        <w:rPr>
          <w:rFonts w:cs="Helvetica"/>
          <w:color w:val="505050"/>
          <w:sz w:val="20"/>
          <w:szCs w:val="20"/>
          <w:shd w:val="clear" w:color="auto" w:fill="FFFFFF"/>
        </w:rPr>
      </w:pPr>
      <w:r w:rsidRPr="009C2342">
        <w:rPr>
          <w:rFonts w:cs="Helvetica"/>
          <w:b/>
          <w:color w:val="505050"/>
          <w:sz w:val="20"/>
          <w:szCs w:val="20"/>
          <w:shd w:val="clear" w:color="auto" w:fill="FFFFFF"/>
        </w:rPr>
        <w:t>client_secret</w:t>
      </w:r>
      <w:r w:rsidRPr="009C2342">
        <w:rPr>
          <w:rFonts w:cs="Helvetica"/>
          <w:color w:val="505050"/>
          <w:sz w:val="20"/>
          <w:szCs w:val="20"/>
          <w:shd w:val="clear" w:color="auto" w:fill="FFFFFF"/>
        </w:rPr>
        <w:t xml:space="preserve">: clave secreta con la que se gfenero el Hash que  </w:t>
      </w:r>
    </w:p>
    <w:p w:rsidR="009C2342" w:rsidRPr="00C96F7C" w:rsidRDefault="009C2342" w:rsidP="009C2342">
      <w:pPr>
        <w:pStyle w:val="ListParagraph"/>
        <w:rPr>
          <w:rFonts w:cs="Helvetica"/>
          <w:color w:val="505050"/>
          <w:sz w:val="18"/>
          <w:szCs w:val="18"/>
          <w:shd w:val="clear" w:color="auto" w:fill="FFFFFF"/>
        </w:rPr>
      </w:pPr>
    </w:p>
    <w:p w:rsidR="0089692D" w:rsidRPr="009D51CB" w:rsidRDefault="0089692D" w:rsidP="00C13D01">
      <w:pPr>
        <w:spacing w:before="100" w:beforeAutospacing="1" w:after="100" w:afterAutospacing="1" w:line="240" w:lineRule="auto"/>
        <w:outlineLvl w:val="3"/>
        <w:rPr>
          <w:rFonts w:eastAsia="Times New Roman" w:cs="Arial"/>
          <w:b/>
          <w:color w:val="333333"/>
          <w:sz w:val="32"/>
          <w:szCs w:val="32"/>
          <w:lang w:eastAsia="es-AR"/>
        </w:rPr>
      </w:pPr>
      <w:r w:rsidRPr="009D51CB">
        <w:rPr>
          <w:rFonts w:eastAsia="Times New Roman" w:cs="Arial"/>
          <w:b/>
          <w:color w:val="333333"/>
          <w:sz w:val="32"/>
          <w:szCs w:val="32"/>
          <w:lang w:eastAsia="es-AR"/>
        </w:rPr>
        <w:t xml:space="preserve">APIS que porvee </w:t>
      </w:r>
      <w:r w:rsidR="00FE0FC7" w:rsidRPr="009D51CB">
        <w:rPr>
          <w:rFonts w:eastAsia="Times New Roman" w:cs="Arial"/>
          <w:b/>
          <w:color w:val="333333"/>
          <w:sz w:val="32"/>
          <w:szCs w:val="32"/>
          <w:lang w:eastAsia="es-AR"/>
        </w:rPr>
        <w:t>Resource</w:t>
      </w:r>
      <w:r w:rsidRPr="009D51CB">
        <w:rPr>
          <w:rFonts w:eastAsia="Times New Roman" w:cs="Arial"/>
          <w:b/>
          <w:color w:val="333333"/>
          <w:sz w:val="32"/>
          <w:szCs w:val="32"/>
          <w:lang w:eastAsia="es-AR"/>
        </w:rPr>
        <w:t xml:space="preserve"> Server (</w:t>
      </w:r>
      <w:r w:rsidRPr="009D51CB">
        <w:rPr>
          <w:rFonts w:eastAsia="Times New Roman" w:cs="Arial"/>
          <w:b/>
          <w:color w:val="C0504D" w:themeColor="accent2"/>
          <w:sz w:val="32"/>
          <w:szCs w:val="32"/>
          <w:lang w:eastAsia="es-AR"/>
        </w:rPr>
        <w:t>Audience</w:t>
      </w:r>
      <w:r w:rsidRPr="009D51CB">
        <w:rPr>
          <w:rFonts w:eastAsia="Times New Roman" w:cs="Arial"/>
          <w:b/>
          <w:color w:val="333333"/>
          <w:sz w:val="32"/>
          <w:szCs w:val="32"/>
          <w:lang w:eastAsia="es-AR"/>
        </w:rPr>
        <w:t>)</w:t>
      </w:r>
    </w:p>
    <w:p w:rsidR="0089692D" w:rsidRPr="00C13D01" w:rsidRDefault="00C13D01" w:rsidP="00C13D01">
      <w:r w:rsidRPr="00C13D01">
        <w:t>El dispatcher porvee la capacidad de ejecutrar un servicio de la arquitrectura FWK y para ello expone un API unica de ejecucion</w:t>
      </w:r>
    </w:p>
    <w:p w:rsidR="00C13D01" w:rsidRPr="00C13D01" w:rsidRDefault="00C13D01" w:rsidP="00C13D01">
      <w:pPr>
        <w:spacing w:after="20"/>
        <w:rPr>
          <w:rFonts w:ascii="Consolas" w:hAnsi="Consolas" w:cs="Consolas"/>
          <w:color w:val="000000"/>
          <w:sz w:val="19"/>
          <w:szCs w:val="19"/>
        </w:rPr>
      </w:pPr>
      <w:r w:rsidRPr="00C13D01">
        <w:rPr>
          <w:rFonts w:ascii="Consolas" w:hAnsi="Consolas" w:cs="Consolas"/>
          <w:color w:val="000000"/>
          <w:sz w:val="19"/>
          <w:szCs w:val="19"/>
        </w:rPr>
        <w:t>POST /api/fwk/execute/ HTTP/1.1</w:t>
      </w:r>
    </w:p>
    <w:p w:rsidR="00C13D01" w:rsidRPr="00C13D01" w:rsidRDefault="00C13D01" w:rsidP="00C13D01">
      <w:pPr>
        <w:spacing w:after="20"/>
        <w:rPr>
          <w:rFonts w:ascii="Consolas" w:hAnsi="Consolas" w:cs="Consolas"/>
          <w:color w:val="000000"/>
          <w:sz w:val="19"/>
          <w:szCs w:val="19"/>
        </w:rPr>
      </w:pPr>
      <w:r w:rsidRPr="00C13D01">
        <w:rPr>
          <w:rFonts w:ascii="Consolas" w:hAnsi="Consolas" w:cs="Consolas"/>
          <w:color w:val="000000"/>
          <w:sz w:val="19"/>
          <w:szCs w:val="19"/>
        </w:rPr>
        <w:t>Host: localhost:52000</w:t>
      </w:r>
    </w:p>
    <w:p w:rsidR="00C13D01" w:rsidRDefault="00C13D01" w:rsidP="00C13D01">
      <w:pPr>
        <w:spacing w:after="20"/>
        <w:rPr>
          <w:rFonts w:ascii="Consolas" w:hAnsi="Consolas" w:cs="Consolas"/>
          <w:color w:val="000000"/>
          <w:sz w:val="19"/>
          <w:szCs w:val="19"/>
        </w:rPr>
      </w:pPr>
    </w:p>
    <w:p w:rsidR="00C13D01" w:rsidRDefault="00C13D01" w:rsidP="00C13D01">
      <w:pPr>
        <w:spacing w:after="20"/>
        <w:rPr>
          <w:rFonts w:ascii="Consolas" w:hAnsi="Consolas" w:cs="Consolas"/>
          <w:color w:val="000000"/>
          <w:sz w:val="19"/>
          <w:szCs w:val="19"/>
        </w:rPr>
      </w:pPr>
      <w:r w:rsidRPr="00FE0FC7">
        <w:rPr>
          <w:rFonts w:ascii="Consolas" w:hAnsi="Consolas" w:cs="Consolas"/>
          <w:b/>
          <w:color w:val="000000"/>
          <w:sz w:val="19"/>
          <w:szCs w:val="19"/>
        </w:rPr>
        <w:t>Content-Type</w:t>
      </w:r>
      <w:r w:rsidRPr="00C13D01">
        <w:rPr>
          <w:rFonts w:ascii="Consolas" w:hAnsi="Consolas" w:cs="Consolas"/>
          <w:color w:val="000000"/>
          <w:sz w:val="19"/>
          <w:szCs w:val="19"/>
        </w:rPr>
        <w:t>: application/json</w:t>
      </w:r>
    </w:p>
    <w:p w:rsidR="00C13D01" w:rsidRPr="00C13D01" w:rsidRDefault="00C13D01" w:rsidP="00C13D01">
      <w:pPr>
        <w:spacing w:after="20"/>
        <w:rPr>
          <w:rFonts w:ascii="Consolas" w:hAnsi="Consolas" w:cs="Consolas"/>
          <w:color w:val="000000"/>
          <w:sz w:val="19"/>
          <w:szCs w:val="19"/>
        </w:rPr>
      </w:pPr>
      <w:r w:rsidRPr="00FE0FC7">
        <w:rPr>
          <w:rFonts w:ascii="Consolas" w:hAnsi="Consolas" w:cs="Consolas"/>
          <w:b/>
          <w:color w:val="000000"/>
          <w:sz w:val="19"/>
          <w:szCs w:val="19"/>
        </w:rPr>
        <w:t>Authorization header Token</w:t>
      </w:r>
      <w:r w:rsidR="00FE0FC7">
        <w:rPr>
          <w:rFonts w:ascii="Consolas" w:hAnsi="Consolas" w:cs="Consolas"/>
          <w:color w:val="000000"/>
          <w:sz w:val="19"/>
          <w:szCs w:val="19"/>
        </w:rPr>
        <w:t xml:space="preserve"> : Aqui enviamos el acces_tocken generado al llamar a la API del </w:t>
      </w:r>
    </w:p>
    <w:p w:rsidR="00C13D01" w:rsidRDefault="00C13D01" w:rsidP="00C13D01">
      <w:pPr>
        <w:spacing w:after="20"/>
        <w:rPr>
          <w:rFonts w:ascii="Consolas" w:hAnsi="Consolas" w:cs="Consolas"/>
          <w:color w:val="000000"/>
          <w:sz w:val="19"/>
          <w:szCs w:val="19"/>
        </w:rPr>
      </w:pPr>
      <w:r w:rsidRPr="00FE0FC7">
        <w:rPr>
          <w:rFonts w:ascii="Consolas" w:hAnsi="Consolas" w:cs="Consolas"/>
          <w:b/>
          <w:color w:val="0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: El body del api Execute es un objeto que contiene toda la informacion necesaria para ejecutar el servicio de la capa SVC en el orquestador o dispatcher</w:t>
      </w:r>
    </w:p>
    <w:p w:rsidR="00FE0FC7" w:rsidRDefault="00FE0FC7" w:rsidP="00C13D01">
      <w:pPr>
        <w:spacing w:after="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Ejemplo:</w:t>
      </w:r>
    </w:p>
    <w:p w:rsidR="00FE0FC7" w:rsidRDefault="00FE0FC7" w:rsidP="00C13D01">
      <w:pPr>
        <w:spacing w:after="20"/>
        <w:rPr>
          <w:rFonts w:ascii="Consolas" w:hAnsi="Consolas" w:cs="Consolas"/>
          <w:color w:val="000000"/>
          <w:sz w:val="19"/>
          <w:szCs w:val="19"/>
        </w:rPr>
      </w:pPr>
    </w:p>
    <w:p w:rsidR="00C13D01" w:rsidRDefault="00C13D01" w:rsidP="00C1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C13D01" w:rsidRDefault="00C13D01" w:rsidP="00C1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serviceProviderName </w:t>
      </w:r>
      <w:r w:rsidR="00FE0FC7">
        <w:rPr>
          <w:rFonts w:ascii="Consolas" w:hAnsi="Consolas" w:cs="Consolas"/>
          <w:color w:val="000000"/>
          <w:sz w:val="19"/>
          <w:szCs w:val="19"/>
        </w:rPr>
        <w:t>: ‘HealthMetadataProvider’</w:t>
      </w:r>
    </w:p>
    <w:p w:rsidR="00C13D01" w:rsidRDefault="00C13D01" w:rsidP="00C1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serviceName</w:t>
      </w:r>
      <w:r w:rsidR="00FE0FC7">
        <w:rPr>
          <w:rFonts w:ascii="Consolas" w:hAnsi="Consolas" w:cs="Consolas"/>
          <w:color w:val="000000"/>
          <w:sz w:val="19"/>
          <w:szCs w:val="19"/>
        </w:rPr>
        <w:t>: ’</w:t>
      </w:r>
      <w:r w:rsidR="00FE0FC7" w:rsidRPr="00C13D01">
        <w:rPr>
          <w:rFonts w:ascii="Consolas" w:hAnsi="Consolas" w:cs="Consolas"/>
          <w:color w:val="000000"/>
          <w:sz w:val="16"/>
          <w:szCs w:val="16"/>
        </w:rPr>
        <w:t>RetrivePatientsService</w:t>
      </w:r>
      <w:r w:rsidR="00FE0FC7">
        <w:rPr>
          <w:rFonts w:ascii="Consolas" w:hAnsi="Consolas" w:cs="Consolas"/>
          <w:color w:val="00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13D01" w:rsidRDefault="00C13D01" w:rsidP="00C1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jsonRequest</w:t>
      </w:r>
      <w:r w:rsidR="00FE0FC7">
        <w:rPr>
          <w:rFonts w:ascii="Consolas" w:hAnsi="Consolas" w:cs="Consolas"/>
          <w:color w:val="000000"/>
          <w:sz w:val="19"/>
          <w:szCs w:val="19"/>
        </w:rPr>
        <w:t>: ‘serializacion json de un objeto Requets de la arquitectura FWK’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13D01" w:rsidRDefault="00C13D01" w:rsidP="00C13D01">
      <w:pPr>
        <w:spacing w:after="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3D01" w:rsidRDefault="00FE0FC7" w:rsidP="00C13D01">
      <w:pPr>
        <w:rPr>
          <w:rFonts w:ascii="Consolas" w:hAnsi="Consolas" w:cs="Consolas"/>
          <w:b/>
          <w:i/>
          <w:color w:val="000000"/>
          <w:sz w:val="20"/>
          <w:szCs w:val="20"/>
        </w:rPr>
      </w:pPr>
      <w:r w:rsidRPr="00A53D38">
        <w:rPr>
          <w:rFonts w:ascii="Consolas" w:hAnsi="Consolas" w:cs="Consolas"/>
          <w:b/>
          <w:i/>
          <w:color w:val="000000"/>
          <w:sz w:val="20"/>
          <w:szCs w:val="20"/>
        </w:rPr>
        <w:t xml:space="preserve">Ejemplo </w:t>
      </w:r>
      <w:r w:rsidR="00DA4C61">
        <w:rPr>
          <w:rFonts w:ascii="Consolas" w:hAnsi="Consolas" w:cs="Consolas"/>
          <w:b/>
          <w:i/>
          <w:color w:val="000000"/>
          <w:sz w:val="20"/>
          <w:szCs w:val="20"/>
        </w:rPr>
        <w:t xml:space="preserve">body </w:t>
      </w:r>
      <w:r w:rsidR="00704FB9">
        <w:rPr>
          <w:rFonts w:ascii="Consolas" w:hAnsi="Consolas" w:cs="Consolas"/>
          <w:b/>
          <w:i/>
          <w:color w:val="000000"/>
          <w:sz w:val="20"/>
          <w:szCs w:val="20"/>
        </w:rPr>
        <w:t>para la ejecució</w:t>
      </w:r>
      <w:r w:rsidRPr="00A53D38">
        <w:rPr>
          <w:rFonts w:ascii="Consolas" w:hAnsi="Consolas" w:cs="Consolas"/>
          <w:b/>
          <w:i/>
          <w:color w:val="000000"/>
          <w:sz w:val="20"/>
          <w:szCs w:val="20"/>
        </w:rPr>
        <w:t xml:space="preserve">n de un servicio </w:t>
      </w:r>
    </w:p>
    <w:p w:rsidR="00DA4C61" w:rsidRDefault="00DA4C61" w:rsidP="00A53D38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DA4C61">
        <w:rPr>
          <w:rFonts w:ascii="Consolas" w:hAnsi="Consolas" w:cs="Consolas"/>
          <w:b/>
          <w:color w:val="000000"/>
          <w:sz w:val="20"/>
          <w:szCs w:val="20"/>
        </w:rPr>
        <w:t>serviceProviderName</w:t>
      </w:r>
      <w:r>
        <w:rPr>
          <w:rFonts w:ascii="Consolas" w:hAnsi="Consolas" w:cs="Consolas"/>
          <w:b/>
          <w:color w:val="000000"/>
          <w:sz w:val="16"/>
          <w:szCs w:val="16"/>
        </w:rPr>
        <w:t xml:space="preserve"> </w:t>
      </w:r>
      <w:r w:rsidRPr="00DA4C61">
        <w:rPr>
          <w:rFonts w:ascii="Consolas" w:hAnsi="Consolas" w:cs="Consolas"/>
          <w:color w:val="000000"/>
          <w:sz w:val="20"/>
          <w:szCs w:val="20"/>
        </w:rPr>
        <w:t>Nombre del proveedor de ser</w:t>
      </w:r>
      <w:r>
        <w:rPr>
          <w:rFonts w:ascii="Consolas" w:hAnsi="Consolas" w:cs="Consolas"/>
          <w:color w:val="000000"/>
          <w:sz w:val="20"/>
          <w:szCs w:val="20"/>
        </w:rPr>
        <w:t>vicio FwkMetadatta Provider configurado en el Dispatcher (Orquestador-host y en este caso el Resource Server) : Es basicamente el porveedor que tiene el conocimiento de la Metadata se servicios SVC</w:t>
      </w:r>
    </w:p>
    <w:p w:rsidR="00DA4C61" w:rsidRDefault="00DA4C61" w:rsidP="00A53D38">
      <w:pPr>
        <w:spacing w:after="0"/>
        <w:rPr>
          <w:rFonts w:ascii="Consolas" w:hAnsi="Consolas" w:cs="Consolas"/>
          <w:b/>
          <w:i/>
          <w:color w:val="000000"/>
          <w:sz w:val="20"/>
          <w:szCs w:val="20"/>
        </w:rPr>
      </w:pPr>
    </w:p>
    <w:p w:rsidR="00FE0FC7" w:rsidRDefault="00DA4C61" w:rsidP="00A53D38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DA4C61">
        <w:rPr>
          <w:rFonts w:ascii="Consolas" w:hAnsi="Consolas" w:cs="Consolas"/>
          <w:b/>
          <w:color w:val="000000"/>
          <w:sz w:val="20"/>
          <w:szCs w:val="20"/>
        </w:rPr>
        <w:t>jsonRequest</w:t>
      </w:r>
      <w:r w:rsidRPr="00A53D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0FC7" w:rsidRPr="00A53D38">
        <w:rPr>
          <w:rFonts w:ascii="Consolas" w:hAnsi="Consolas" w:cs="Consolas"/>
          <w:color w:val="000000"/>
          <w:sz w:val="20"/>
          <w:szCs w:val="20"/>
        </w:rPr>
        <w:t>Cabe aclarar aqui q</w:t>
      </w:r>
      <w:r w:rsidR="00A53D38">
        <w:rPr>
          <w:rFonts w:ascii="Consolas" w:hAnsi="Consolas" w:cs="Consolas"/>
          <w:color w:val="000000"/>
          <w:sz w:val="20"/>
          <w:szCs w:val="20"/>
        </w:rPr>
        <w:t>ue</w:t>
      </w:r>
      <w:r w:rsidR="00FE0FC7" w:rsidRPr="00A53D38">
        <w:rPr>
          <w:rFonts w:ascii="Consolas" w:hAnsi="Consolas" w:cs="Consolas"/>
          <w:color w:val="000000"/>
          <w:sz w:val="20"/>
          <w:szCs w:val="20"/>
        </w:rPr>
        <w:t xml:space="preserve"> es importante haber entendido </w:t>
      </w:r>
      <w:r w:rsidR="00A53D38">
        <w:rPr>
          <w:rFonts w:ascii="Consolas" w:hAnsi="Consolas" w:cs="Consolas"/>
          <w:color w:val="000000"/>
          <w:sz w:val="20"/>
          <w:szCs w:val="20"/>
        </w:rPr>
        <w:t>la arquitectura de como se confo</w:t>
      </w:r>
      <w:r w:rsidR="00FE0FC7" w:rsidRPr="00A53D38">
        <w:rPr>
          <w:rFonts w:ascii="Consolas" w:hAnsi="Consolas" w:cs="Consolas"/>
          <w:color w:val="000000"/>
          <w:sz w:val="20"/>
          <w:szCs w:val="20"/>
        </w:rPr>
        <w:t>rma un servicio Requets y Reponse</w:t>
      </w:r>
    </w:p>
    <w:p w:rsidR="00DA4C61" w:rsidRPr="00A53D38" w:rsidRDefault="00DA4C61" w:rsidP="00A53D38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FE0FC7" w:rsidRDefault="00FE0FC7" w:rsidP="00A53D38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A53D38">
        <w:rPr>
          <w:rFonts w:ascii="Consolas" w:hAnsi="Consolas" w:cs="Consolas"/>
          <w:color w:val="000000"/>
          <w:sz w:val="20"/>
          <w:szCs w:val="20"/>
        </w:rPr>
        <w:t xml:space="preserve">En este caso se pide ejecutar el servicio SVC </w:t>
      </w:r>
      <w:r w:rsidRPr="00A53D38">
        <w:rPr>
          <w:rFonts w:ascii="Consolas" w:hAnsi="Consolas" w:cs="Consolas"/>
          <w:i/>
          <w:color w:val="000000"/>
          <w:sz w:val="20"/>
          <w:szCs w:val="20"/>
        </w:rPr>
        <w:t>RetrivePatientsService</w:t>
      </w:r>
      <w:r w:rsidRPr="00A53D38">
        <w:rPr>
          <w:rFonts w:ascii="Consolas" w:hAnsi="Consolas" w:cs="Consolas"/>
          <w:color w:val="000000"/>
          <w:sz w:val="20"/>
          <w:szCs w:val="20"/>
        </w:rPr>
        <w:t xml:space="preserve"> donde se pasan una BE que funcionaria como filtro en el servicio : El filtro retorna todos los usuarios que contengan nombre:marcelo apellido oviedo sin importar dni y retorna tambeijn aquellos en estado desactivado.-</w:t>
      </w:r>
    </w:p>
    <w:p w:rsidR="00A53D38" w:rsidRPr="00A53D38" w:rsidRDefault="00A53D38" w:rsidP="00A53D38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FE0FC7" w:rsidRPr="00A53D38" w:rsidRDefault="00FE0FC7" w:rsidP="00A53D38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A53D38">
        <w:rPr>
          <w:rFonts w:ascii="Consolas" w:hAnsi="Consolas" w:cs="Consolas"/>
          <w:color w:val="000000"/>
          <w:sz w:val="20"/>
          <w:szCs w:val="20"/>
        </w:rPr>
        <w:t xml:space="preserve">El </w:t>
      </w:r>
      <w:r w:rsidRPr="00A53D38">
        <w:rPr>
          <w:rFonts w:ascii="Consolas" w:hAnsi="Consolas" w:cs="Consolas"/>
          <w:b/>
          <w:color w:val="000000"/>
          <w:sz w:val="20"/>
          <w:szCs w:val="20"/>
        </w:rPr>
        <w:t>ContextInformation</w:t>
      </w:r>
      <w:r w:rsidRPr="00A53D38">
        <w:rPr>
          <w:rFonts w:ascii="Consolas" w:hAnsi="Consolas" w:cs="Consolas"/>
          <w:color w:val="000000"/>
          <w:sz w:val="20"/>
          <w:szCs w:val="20"/>
        </w:rPr>
        <w:t xml:space="preserve"> es un objeto que siempre viaja en el requts y no debe ser construido por un porgramador final sino mas bien es responsabilidad del Wrapper que se comunica con la API der Resource Server</w:t>
      </w:r>
    </w:p>
    <w:p w:rsidR="00FE0FC7" w:rsidRPr="00FE0FC7" w:rsidRDefault="00FE0FC7" w:rsidP="00C13D01">
      <w:pPr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b/>
          <w:i/>
          <w:color w:val="000000"/>
          <w:sz w:val="19"/>
          <w:szCs w:val="19"/>
        </w:rPr>
        <w:t xml:space="preserve"> </w:t>
      </w:r>
    </w:p>
    <w:p w:rsidR="00DA4C61" w:rsidRPr="00DA4C61" w:rsidRDefault="00DA4C61" w:rsidP="00DA4C61">
      <w:pPr>
        <w:spacing w:after="0"/>
        <w:rPr>
          <w:rFonts w:ascii="Consolas" w:hAnsi="Consolas" w:cs="Consolas"/>
          <w:color w:val="000000"/>
          <w:sz w:val="16"/>
          <w:szCs w:val="16"/>
        </w:rPr>
      </w:pPr>
      <w:r w:rsidRPr="00DA4C61">
        <w:rPr>
          <w:rFonts w:ascii="Consolas" w:hAnsi="Consolas" w:cs="Consolas"/>
          <w:color w:val="000000"/>
          <w:sz w:val="16"/>
          <w:szCs w:val="16"/>
        </w:rPr>
        <w:t>{</w:t>
      </w:r>
    </w:p>
    <w:p w:rsidR="00DA4C61" w:rsidRPr="00DA4C61" w:rsidRDefault="00DA4C61" w:rsidP="00DA4C61">
      <w:pPr>
        <w:spacing w:after="0"/>
        <w:rPr>
          <w:rFonts w:ascii="Consolas" w:hAnsi="Consolas" w:cs="Consolas"/>
          <w:color w:val="000000"/>
          <w:sz w:val="16"/>
          <w:szCs w:val="16"/>
        </w:rPr>
      </w:pPr>
      <w:r w:rsidRPr="00DA4C61">
        <w:rPr>
          <w:rFonts w:ascii="Consolas" w:hAnsi="Consolas" w:cs="Consolas"/>
          <w:color w:val="000000"/>
          <w:sz w:val="16"/>
          <w:szCs w:val="16"/>
        </w:rPr>
        <w:t xml:space="preserve">  "</w:t>
      </w:r>
      <w:r w:rsidRPr="00DA4C61">
        <w:rPr>
          <w:rFonts w:ascii="Consolas" w:hAnsi="Consolas" w:cs="Consolas"/>
          <w:b/>
          <w:color w:val="000000"/>
          <w:sz w:val="16"/>
          <w:szCs w:val="16"/>
        </w:rPr>
        <w:t>serviceProviderName</w:t>
      </w:r>
      <w:r w:rsidRPr="00DA4C61">
        <w:rPr>
          <w:rFonts w:ascii="Consolas" w:hAnsi="Consolas" w:cs="Consolas"/>
          <w:color w:val="000000"/>
          <w:sz w:val="16"/>
          <w:szCs w:val="16"/>
        </w:rPr>
        <w:t>": "",</w:t>
      </w:r>
    </w:p>
    <w:p w:rsidR="00DA4C61" w:rsidRPr="00DA4C61" w:rsidRDefault="00DA4C61" w:rsidP="00DA4C61">
      <w:pPr>
        <w:spacing w:after="0"/>
        <w:rPr>
          <w:rFonts w:ascii="Consolas" w:hAnsi="Consolas" w:cs="Consolas"/>
          <w:color w:val="000000"/>
          <w:sz w:val="16"/>
          <w:szCs w:val="16"/>
        </w:rPr>
      </w:pPr>
      <w:r w:rsidRPr="00DA4C61">
        <w:rPr>
          <w:rFonts w:ascii="Consolas" w:hAnsi="Consolas" w:cs="Consolas"/>
          <w:color w:val="000000"/>
          <w:sz w:val="16"/>
          <w:szCs w:val="16"/>
        </w:rPr>
        <w:t xml:space="preserve">  "</w:t>
      </w:r>
      <w:r w:rsidRPr="00DA4C61">
        <w:rPr>
          <w:rFonts w:ascii="Consolas" w:hAnsi="Consolas" w:cs="Consolas"/>
          <w:b/>
          <w:color w:val="000000"/>
          <w:sz w:val="16"/>
          <w:szCs w:val="16"/>
        </w:rPr>
        <w:t>serviceName</w:t>
      </w:r>
      <w:r w:rsidRPr="00DA4C61">
        <w:rPr>
          <w:rFonts w:ascii="Consolas" w:hAnsi="Consolas" w:cs="Consolas"/>
          <w:color w:val="000000"/>
          <w:sz w:val="16"/>
          <w:szCs w:val="16"/>
        </w:rPr>
        <w:t>": "RetrivePatientsService",</w:t>
      </w:r>
    </w:p>
    <w:p w:rsidR="00DA4C61" w:rsidRPr="00DA4C61" w:rsidRDefault="00DA4C61" w:rsidP="00DA4C61">
      <w:pPr>
        <w:spacing w:after="0"/>
        <w:rPr>
          <w:rFonts w:ascii="Consolas" w:hAnsi="Consolas" w:cs="Consolas"/>
          <w:color w:val="000000"/>
          <w:sz w:val="16"/>
          <w:szCs w:val="16"/>
        </w:rPr>
      </w:pPr>
      <w:r w:rsidRPr="00DA4C61">
        <w:rPr>
          <w:rFonts w:ascii="Consolas" w:hAnsi="Consolas" w:cs="Consolas"/>
          <w:color w:val="000000"/>
          <w:sz w:val="16"/>
          <w:szCs w:val="16"/>
        </w:rPr>
        <w:t xml:space="preserve">  "</w:t>
      </w:r>
      <w:r w:rsidRPr="00DA4C61">
        <w:rPr>
          <w:rFonts w:ascii="Consolas" w:hAnsi="Consolas" w:cs="Consolas"/>
          <w:b/>
          <w:color w:val="000000"/>
          <w:sz w:val="16"/>
          <w:szCs w:val="16"/>
        </w:rPr>
        <w:t>jsonRequest</w:t>
      </w:r>
      <w:r w:rsidRPr="00DA4C61">
        <w:rPr>
          <w:rFonts w:ascii="Consolas" w:hAnsi="Consolas" w:cs="Consolas"/>
          <w:color w:val="000000"/>
          <w:sz w:val="16"/>
          <w:szCs w:val="16"/>
        </w:rPr>
        <w:t>": {</w:t>
      </w:r>
    </w:p>
    <w:p w:rsidR="00DA4C61" w:rsidRPr="00DA4C61" w:rsidRDefault="00DA4C61" w:rsidP="00DA4C61">
      <w:pPr>
        <w:spacing w:after="0"/>
        <w:ind w:left="708"/>
        <w:rPr>
          <w:rFonts w:ascii="Consolas" w:hAnsi="Consolas" w:cs="Consolas"/>
          <w:color w:val="215868" w:themeColor="accent5" w:themeShade="80"/>
          <w:sz w:val="16"/>
          <w:szCs w:val="16"/>
        </w:rPr>
      </w:pPr>
      <w:r w:rsidRPr="00DA4C61">
        <w:rPr>
          <w:rFonts w:ascii="Consolas" w:hAnsi="Consolas" w:cs="Consolas"/>
          <w:color w:val="215868" w:themeColor="accent5" w:themeShade="80"/>
          <w:sz w:val="16"/>
          <w:szCs w:val="16"/>
        </w:rPr>
        <w:t xml:space="preserve">    "</w:t>
      </w:r>
      <w:r w:rsidRPr="00DA4C61">
        <w:rPr>
          <w:rFonts w:ascii="Consolas" w:hAnsi="Consolas" w:cs="Consolas"/>
          <w:b/>
          <w:color w:val="215868" w:themeColor="accent5" w:themeShade="80"/>
          <w:sz w:val="16"/>
          <w:szCs w:val="16"/>
        </w:rPr>
        <w:t>SecurityProviderName</w:t>
      </w:r>
      <w:r w:rsidRPr="00DA4C61">
        <w:rPr>
          <w:rFonts w:ascii="Consolas" w:hAnsi="Consolas" w:cs="Consolas"/>
          <w:color w:val="215868" w:themeColor="accent5" w:themeShade="80"/>
          <w:sz w:val="16"/>
          <w:szCs w:val="16"/>
        </w:rPr>
        <w:t>": null,</w:t>
      </w:r>
    </w:p>
    <w:p w:rsidR="00DA4C61" w:rsidRPr="00DA4C61" w:rsidRDefault="00DA4C61" w:rsidP="00DA4C61">
      <w:pPr>
        <w:spacing w:after="0"/>
        <w:ind w:left="708"/>
        <w:rPr>
          <w:rFonts w:ascii="Consolas" w:hAnsi="Consolas" w:cs="Consolas"/>
          <w:color w:val="C4BC96" w:themeColor="background2" w:themeShade="BF"/>
          <w:sz w:val="16"/>
          <w:szCs w:val="16"/>
        </w:rPr>
      </w:pPr>
      <w:r w:rsidRPr="00DA4C61">
        <w:rPr>
          <w:rFonts w:ascii="Consolas" w:hAnsi="Consolas" w:cs="Consolas"/>
          <w:color w:val="C4BC96" w:themeColor="background2" w:themeShade="BF"/>
          <w:sz w:val="16"/>
          <w:szCs w:val="16"/>
        </w:rPr>
        <w:t xml:space="preserve">    "CacheSettings": {</w:t>
      </w:r>
    </w:p>
    <w:p w:rsidR="00DA4C61" w:rsidRPr="00DA4C61" w:rsidRDefault="00DA4C61" w:rsidP="00DA4C61">
      <w:pPr>
        <w:spacing w:after="0"/>
        <w:ind w:left="708"/>
        <w:rPr>
          <w:rFonts w:ascii="Consolas" w:hAnsi="Consolas" w:cs="Consolas"/>
          <w:color w:val="C4BC96" w:themeColor="background2" w:themeShade="BF"/>
          <w:sz w:val="16"/>
          <w:szCs w:val="16"/>
        </w:rPr>
      </w:pPr>
      <w:r w:rsidRPr="00DA4C61">
        <w:rPr>
          <w:rFonts w:ascii="Consolas" w:hAnsi="Consolas" w:cs="Consolas"/>
          <w:color w:val="C4BC96" w:themeColor="background2" w:themeShade="BF"/>
          <w:sz w:val="16"/>
          <w:szCs w:val="16"/>
        </w:rPr>
        <w:t xml:space="preserve">      "CacheOnServerSide": false,</w:t>
      </w:r>
    </w:p>
    <w:p w:rsidR="00DA4C61" w:rsidRPr="00DA4C61" w:rsidRDefault="00DA4C61" w:rsidP="00DA4C61">
      <w:pPr>
        <w:spacing w:after="0"/>
        <w:ind w:left="708"/>
        <w:rPr>
          <w:rFonts w:ascii="Consolas" w:hAnsi="Consolas" w:cs="Consolas"/>
          <w:color w:val="C4BC96" w:themeColor="background2" w:themeShade="BF"/>
          <w:sz w:val="16"/>
          <w:szCs w:val="16"/>
        </w:rPr>
      </w:pPr>
      <w:r w:rsidRPr="00DA4C61">
        <w:rPr>
          <w:rFonts w:ascii="Consolas" w:hAnsi="Consolas" w:cs="Consolas"/>
          <w:color w:val="C4BC96" w:themeColor="background2" w:themeShade="BF"/>
          <w:sz w:val="16"/>
          <w:szCs w:val="16"/>
        </w:rPr>
        <w:t xml:space="preserve">      "CacheOnClientSide": false,</w:t>
      </w:r>
    </w:p>
    <w:p w:rsidR="00DA4C61" w:rsidRPr="00DA4C61" w:rsidRDefault="00DA4C61" w:rsidP="00DA4C61">
      <w:pPr>
        <w:spacing w:after="0"/>
        <w:ind w:left="708"/>
        <w:rPr>
          <w:rFonts w:ascii="Consolas" w:hAnsi="Consolas" w:cs="Consolas"/>
          <w:color w:val="C4BC96" w:themeColor="background2" w:themeShade="BF"/>
          <w:sz w:val="16"/>
          <w:szCs w:val="16"/>
        </w:rPr>
      </w:pPr>
      <w:r w:rsidRPr="00DA4C61">
        <w:rPr>
          <w:rFonts w:ascii="Consolas" w:hAnsi="Consolas" w:cs="Consolas"/>
          <w:color w:val="C4BC96" w:themeColor="background2" w:themeShade="BF"/>
          <w:sz w:val="16"/>
          <w:szCs w:val="16"/>
        </w:rPr>
        <w:t xml:space="preserve">      "ResponseCacheId": null,</w:t>
      </w:r>
    </w:p>
    <w:p w:rsidR="00DA4C61" w:rsidRPr="00DA4C61" w:rsidRDefault="00DA4C61" w:rsidP="00DA4C61">
      <w:pPr>
        <w:spacing w:after="0"/>
        <w:ind w:left="708"/>
        <w:rPr>
          <w:rFonts w:ascii="Consolas" w:hAnsi="Consolas" w:cs="Consolas"/>
          <w:color w:val="C4BC96" w:themeColor="background2" w:themeShade="BF"/>
          <w:sz w:val="16"/>
          <w:szCs w:val="16"/>
        </w:rPr>
      </w:pPr>
      <w:r w:rsidRPr="00DA4C61">
        <w:rPr>
          <w:rFonts w:ascii="Consolas" w:hAnsi="Consolas" w:cs="Consolas"/>
          <w:color w:val="C4BC96" w:themeColor="background2" w:themeShade="BF"/>
          <w:sz w:val="16"/>
          <w:szCs w:val="16"/>
        </w:rPr>
        <w:t xml:space="preserve">      "TimeMeasures": 0,</w:t>
      </w:r>
    </w:p>
    <w:p w:rsidR="00DA4C61" w:rsidRPr="00DA4C61" w:rsidRDefault="00DA4C61" w:rsidP="00DA4C61">
      <w:pPr>
        <w:spacing w:after="0"/>
        <w:ind w:left="708"/>
        <w:rPr>
          <w:rFonts w:ascii="Consolas" w:hAnsi="Consolas" w:cs="Consolas"/>
          <w:color w:val="C4BC96" w:themeColor="background2" w:themeShade="BF"/>
          <w:sz w:val="16"/>
          <w:szCs w:val="16"/>
        </w:rPr>
      </w:pPr>
      <w:r w:rsidRPr="00DA4C61">
        <w:rPr>
          <w:rFonts w:ascii="Consolas" w:hAnsi="Consolas" w:cs="Consolas"/>
          <w:color w:val="C4BC96" w:themeColor="background2" w:themeShade="BF"/>
          <w:sz w:val="16"/>
          <w:szCs w:val="16"/>
        </w:rPr>
        <w:t xml:space="preserve">      "ExpirationTime": 0,</w:t>
      </w:r>
    </w:p>
    <w:p w:rsidR="00DA4C61" w:rsidRPr="00DA4C61" w:rsidRDefault="00DA4C61" w:rsidP="00DA4C61">
      <w:pPr>
        <w:spacing w:after="0"/>
        <w:ind w:left="708"/>
        <w:rPr>
          <w:rFonts w:ascii="Consolas" w:hAnsi="Consolas" w:cs="Consolas"/>
          <w:color w:val="C4BC96" w:themeColor="background2" w:themeShade="BF"/>
          <w:sz w:val="16"/>
          <w:szCs w:val="16"/>
        </w:rPr>
      </w:pPr>
      <w:r w:rsidRPr="00DA4C61">
        <w:rPr>
          <w:rFonts w:ascii="Consolas" w:hAnsi="Consolas" w:cs="Consolas"/>
          <w:color w:val="C4BC96" w:themeColor="background2" w:themeShade="BF"/>
          <w:sz w:val="16"/>
          <w:szCs w:val="16"/>
        </w:rPr>
        <w:t xml:space="preserve">      "CacheManagerName": null</w:t>
      </w:r>
    </w:p>
    <w:p w:rsidR="00DA4C61" w:rsidRPr="00DA4C61" w:rsidRDefault="00DA4C61" w:rsidP="00DA4C61">
      <w:pPr>
        <w:spacing w:after="0"/>
        <w:ind w:left="708"/>
        <w:rPr>
          <w:rFonts w:ascii="Consolas" w:hAnsi="Consolas" w:cs="Consolas"/>
          <w:color w:val="C4BC96" w:themeColor="background2" w:themeShade="BF"/>
          <w:sz w:val="16"/>
          <w:szCs w:val="16"/>
        </w:rPr>
      </w:pPr>
      <w:r w:rsidRPr="00DA4C61">
        <w:rPr>
          <w:rFonts w:ascii="Consolas" w:hAnsi="Consolas" w:cs="Consolas"/>
          <w:color w:val="C4BC96" w:themeColor="background2" w:themeShade="BF"/>
          <w:sz w:val="16"/>
          <w:szCs w:val="16"/>
        </w:rPr>
        <w:t xml:space="preserve">    },</w:t>
      </w:r>
    </w:p>
    <w:p w:rsidR="00DA4C61" w:rsidRPr="00DA4C61" w:rsidRDefault="00DA4C61" w:rsidP="00DA4C61">
      <w:pPr>
        <w:spacing w:after="0"/>
        <w:ind w:left="708"/>
        <w:rPr>
          <w:rFonts w:ascii="Consolas" w:hAnsi="Consolas" w:cs="Consolas"/>
          <w:color w:val="215868" w:themeColor="accent5" w:themeShade="80"/>
          <w:sz w:val="16"/>
          <w:szCs w:val="16"/>
        </w:rPr>
      </w:pPr>
      <w:r w:rsidRPr="00DA4C61">
        <w:rPr>
          <w:rFonts w:ascii="Consolas" w:hAnsi="Consolas" w:cs="Consolas"/>
          <w:color w:val="215868" w:themeColor="accent5" w:themeShade="80"/>
          <w:sz w:val="16"/>
          <w:szCs w:val="16"/>
        </w:rPr>
        <w:t xml:space="preserve">    "</w:t>
      </w:r>
      <w:r w:rsidRPr="00DA4C61">
        <w:rPr>
          <w:rFonts w:ascii="Consolas" w:hAnsi="Consolas" w:cs="Consolas"/>
          <w:b/>
          <w:color w:val="215868" w:themeColor="accent5" w:themeShade="80"/>
          <w:sz w:val="16"/>
          <w:szCs w:val="16"/>
        </w:rPr>
        <w:t>ServiceName</w:t>
      </w:r>
      <w:r w:rsidRPr="00DA4C61">
        <w:rPr>
          <w:rFonts w:ascii="Consolas" w:hAnsi="Consolas" w:cs="Consolas"/>
          <w:color w:val="215868" w:themeColor="accent5" w:themeShade="80"/>
          <w:sz w:val="16"/>
          <w:szCs w:val="16"/>
        </w:rPr>
        <w:t>": "RetrivePatientsService",</w:t>
      </w:r>
    </w:p>
    <w:p w:rsidR="00DA4C61" w:rsidRPr="00DA4C61" w:rsidRDefault="00DA4C61" w:rsidP="00DA4C61">
      <w:pPr>
        <w:spacing w:after="0"/>
        <w:ind w:left="708"/>
        <w:rPr>
          <w:rFonts w:ascii="Consolas" w:hAnsi="Consolas" w:cs="Consolas"/>
          <w:color w:val="215868" w:themeColor="accent5" w:themeShade="80"/>
          <w:sz w:val="16"/>
          <w:szCs w:val="16"/>
        </w:rPr>
      </w:pPr>
      <w:r w:rsidRPr="00DA4C61">
        <w:rPr>
          <w:rFonts w:ascii="Consolas" w:hAnsi="Consolas" w:cs="Consolas"/>
          <w:color w:val="215868" w:themeColor="accent5" w:themeShade="80"/>
          <w:sz w:val="16"/>
          <w:szCs w:val="16"/>
        </w:rPr>
        <w:t xml:space="preserve">    "BusinessData": {</w:t>
      </w:r>
    </w:p>
    <w:p w:rsidR="00DA4C61" w:rsidRPr="00DA4C61" w:rsidRDefault="00DA4C61" w:rsidP="00DA4C61">
      <w:pPr>
        <w:spacing w:after="0"/>
        <w:ind w:left="708"/>
        <w:rPr>
          <w:rFonts w:ascii="Consolas" w:hAnsi="Consolas" w:cs="Consolas"/>
          <w:color w:val="215868" w:themeColor="accent5" w:themeShade="80"/>
          <w:sz w:val="16"/>
          <w:szCs w:val="16"/>
        </w:rPr>
      </w:pPr>
      <w:r w:rsidRPr="00DA4C61">
        <w:rPr>
          <w:rFonts w:ascii="Consolas" w:hAnsi="Consolas" w:cs="Consolas"/>
          <w:color w:val="215868" w:themeColor="accent5" w:themeShade="80"/>
          <w:sz w:val="16"/>
          <w:szCs w:val="16"/>
        </w:rPr>
        <w:t xml:space="preserve">      "Nombre": "marcelo",</w:t>
      </w:r>
    </w:p>
    <w:p w:rsidR="00DA4C61" w:rsidRPr="00DA4C61" w:rsidRDefault="00DA4C61" w:rsidP="00DA4C61">
      <w:pPr>
        <w:spacing w:after="0"/>
        <w:ind w:left="708"/>
        <w:rPr>
          <w:rFonts w:ascii="Consolas" w:hAnsi="Consolas" w:cs="Consolas"/>
          <w:color w:val="215868" w:themeColor="accent5" w:themeShade="80"/>
          <w:sz w:val="16"/>
          <w:szCs w:val="16"/>
        </w:rPr>
      </w:pPr>
      <w:r w:rsidRPr="00DA4C61">
        <w:rPr>
          <w:rFonts w:ascii="Consolas" w:hAnsi="Consolas" w:cs="Consolas"/>
          <w:color w:val="215868" w:themeColor="accent5" w:themeShade="80"/>
          <w:sz w:val="16"/>
          <w:szCs w:val="16"/>
        </w:rPr>
        <w:t xml:space="preserve">      "Apellido": "oviedo",</w:t>
      </w:r>
    </w:p>
    <w:p w:rsidR="00DA4C61" w:rsidRPr="00DA4C61" w:rsidRDefault="00DA4C61" w:rsidP="00DA4C61">
      <w:pPr>
        <w:spacing w:after="0"/>
        <w:ind w:left="708"/>
        <w:rPr>
          <w:rFonts w:ascii="Consolas" w:hAnsi="Consolas" w:cs="Consolas"/>
          <w:color w:val="215868" w:themeColor="accent5" w:themeShade="80"/>
          <w:sz w:val="16"/>
          <w:szCs w:val="16"/>
        </w:rPr>
      </w:pPr>
      <w:r w:rsidRPr="00DA4C61">
        <w:rPr>
          <w:rFonts w:ascii="Consolas" w:hAnsi="Consolas" w:cs="Consolas"/>
          <w:color w:val="215868" w:themeColor="accent5" w:themeShade="80"/>
          <w:sz w:val="16"/>
          <w:szCs w:val="16"/>
        </w:rPr>
        <w:t xml:space="preserve">      "NroDocumento": null,</w:t>
      </w:r>
    </w:p>
    <w:p w:rsidR="00DA4C61" w:rsidRPr="00DA4C61" w:rsidRDefault="00DA4C61" w:rsidP="00DA4C61">
      <w:pPr>
        <w:spacing w:after="0"/>
        <w:ind w:left="708"/>
        <w:rPr>
          <w:rFonts w:ascii="Consolas" w:hAnsi="Consolas" w:cs="Consolas"/>
          <w:color w:val="215868" w:themeColor="accent5" w:themeShade="80"/>
          <w:sz w:val="16"/>
          <w:szCs w:val="16"/>
        </w:rPr>
      </w:pPr>
      <w:r w:rsidRPr="00DA4C61">
        <w:rPr>
          <w:rFonts w:ascii="Consolas" w:hAnsi="Consolas" w:cs="Consolas"/>
          <w:color w:val="215868" w:themeColor="accent5" w:themeShade="80"/>
          <w:sz w:val="16"/>
          <w:szCs w:val="16"/>
        </w:rPr>
        <w:t xml:space="preserve">      "IncludeInactive": true</w:t>
      </w:r>
    </w:p>
    <w:p w:rsidR="00DA4C61" w:rsidRPr="00DA4C61" w:rsidRDefault="00DA4C61" w:rsidP="00DA4C61">
      <w:pPr>
        <w:spacing w:after="0"/>
        <w:ind w:left="708"/>
        <w:rPr>
          <w:rFonts w:ascii="Consolas" w:hAnsi="Consolas" w:cs="Consolas"/>
          <w:color w:val="215868" w:themeColor="accent5" w:themeShade="80"/>
          <w:sz w:val="16"/>
          <w:szCs w:val="16"/>
        </w:rPr>
      </w:pPr>
      <w:r w:rsidRPr="00DA4C61">
        <w:rPr>
          <w:rFonts w:ascii="Consolas" w:hAnsi="Consolas" w:cs="Consolas"/>
          <w:color w:val="215868" w:themeColor="accent5" w:themeShade="80"/>
          <w:sz w:val="16"/>
          <w:szCs w:val="16"/>
        </w:rPr>
        <w:t xml:space="preserve">    },</w:t>
      </w:r>
    </w:p>
    <w:p w:rsidR="00DA4C61" w:rsidRPr="00DA4C61" w:rsidRDefault="00DA4C61" w:rsidP="00DA4C61">
      <w:pPr>
        <w:spacing w:after="0"/>
        <w:ind w:left="708"/>
        <w:rPr>
          <w:rFonts w:ascii="Consolas" w:hAnsi="Consolas" w:cs="Consolas"/>
          <w:color w:val="215868" w:themeColor="accent5" w:themeShade="80"/>
          <w:sz w:val="16"/>
          <w:szCs w:val="16"/>
        </w:rPr>
      </w:pPr>
      <w:r w:rsidRPr="00DA4C61">
        <w:rPr>
          <w:rFonts w:ascii="Consolas" w:hAnsi="Consolas" w:cs="Consolas"/>
          <w:color w:val="215868" w:themeColor="accent5" w:themeShade="80"/>
          <w:sz w:val="16"/>
          <w:szCs w:val="16"/>
        </w:rPr>
        <w:t xml:space="preserve">    "</w:t>
      </w:r>
      <w:r w:rsidRPr="00DA4C61">
        <w:rPr>
          <w:rFonts w:ascii="Consolas" w:hAnsi="Consolas" w:cs="Consolas"/>
          <w:b/>
          <w:color w:val="215868" w:themeColor="accent5" w:themeShade="80"/>
          <w:sz w:val="16"/>
          <w:szCs w:val="16"/>
        </w:rPr>
        <w:t>ContextInformation</w:t>
      </w:r>
      <w:r w:rsidRPr="00DA4C61">
        <w:rPr>
          <w:rFonts w:ascii="Consolas" w:hAnsi="Consolas" w:cs="Consolas"/>
          <w:color w:val="215868" w:themeColor="accent5" w:themeShade="80"/>
          <w:sz w:val="16"/>
          <w:szCs w:val="16"/>
        </w:rPr>
        <w:t>": {</w:t>
      </w:r>
    </w:p>
    <w:p w:rsidR="00DA4C61" w:rsidRPr="00DA4C61" w:rsidRDefault="00DA4C61" w:rsidP="00DA4C61">
      <w:pPr>
        <w:spacing w:after="0"/>
        <w:ind w:left="708"/>
        <w:rPr>
          <w:rFonts w:ascii="Consolas" w:hAnsi="Consolas" w:cs="Consolas"/>
          <w:color w:val="215868" w:themeColor="accent5" w:themeShade="80"/>
          <w:sz w:val="16"/>
          <w:szCs w:val="16"/>
        </w:rPr>
      </w:pPr>
      <w:r w:rsidRPr="00DA4C61">
        <w:rPr>
          <w:rFonts w:ascii="Consolas" w:hAnsi="Consolas" w:cs="Consolas"/>
          <w:color w:val="215868" w:themeColor="accent5" w:themeShade="80"/>
          <w:sz w:val="16"/>
          <w:szCs w:val="16"/>
        </w:rPr>
        <w:t xml:space="preserve">      "Culture": "es",</w:t>
      </w:r>
    </w:p>
    <w:p w:rsidR="00DA4C61" w:rsidRPr="00DA4C61" w:rsidRDefault="00DA4C61" w:rsidP="00DA4C61">
      <w:pPr>
        <w:spacing w:after="0"/>
        <w:ind w:left="708"/>
        <w:rPr>
          <w:rFonts w:ascii="Consolas" w:hAnsi="Consolas" w:cs="Consolas"/>
          <w:color w:val="215868" w:themeColor="accent5" w:themeShade="80"/>
          <w:sz w:val="16"/>
          <w:szCs w:val="16"/>
        </w:rPr>
      </w:pPr>
      <w:r w:rsidRPr="00DA4C61">
        <w:rPr>
          <w:rFonts w:ascii="Consolas" w:hAnsi="Consolas" w:cs="Consolas"/>
          <w:color w:val="215868" w:themeColor="accent5" w:themeShade="80"/>
          <w:sz w:val="16"/>
          <w:szCs w:val="16"/>
        </w:rPr>
        <w:t xml:space="preserve">      "ProviderNameWithCultureInfo": null,</w:t>
      </w:r>
    </w:p>
    <w:p w:rsidR="00DA4C61" w:rsidRPr="00DA4C61" w:rsidRDefault="00DA4C61" w:rsidP="00DA4C61">
      <w:pPr>
        <w:spacing w:after="0"/>
        <w:ind w:left="708"/>
        <w:rPr>
          <w:rFonts w:ascii="Consolas" w:hAnsi="Consolas" w:cs="Consolas"/>
          <w:color w:val="215868" w:themeColor="accent5" w:themeShade="80"/>
          <w:sz w:val="16"/>
          <w:szCs w:val="16"/>
        </w:rPr>
      </w:pPr>
      <w:r w:rsidRPr="00DA4C61">
        <w:rPr>
          <w:rFonts w:ascii="Consolas" w:hAnsi="Consolas" w:cs="Consolas"/>
          <w:color w:val="215868" w:themeColor="accent5" w:themeShade="80"/>
          <w:sz w:val="16"/>
          <w:szCs w:val="16"/>
        </w:rPr>
        <w:t xml:space="preserve">      "HostName": null,</w:t>
      </w:r>
    </w:p>
    <w:p w:rsidR="00DA4C61" w:rsidRPr="00DA4C61" w:rsidRDefault="00DA4C61" w:rsidP="00DA4C61">
      <w:pPr>
        <w:spacing w:after="0"/>
        <w:ind w:left="708"/>
        <w:rPr>
          <w:rFonts w:ascii="Consolas" w:hAnsi="Consolas" w:cs="Consolas"/>
          <w:color w:val="215868" w:themeColor="accent5" w:themeShade="80"/>
          <w:sz w:val="16"/>
          <w:szCs w:val="16"/>
        </w:rPr>
      </w:pPr>
      <w:r w:rsidRPr="00DA4C61">
        <w:rPr>
          <w:rFonts w:ascii="Consolas" w:hAnsi="Consolas" w:cs="Consolas"/>
          <w:color w:val="215868" w:themeColor="accent5" w:themeShade="80"/>
          <w:sz w:val="16"/>
          <w:szCs w:val="16"/>
        </w:rPr>
        <w:t xml:space="preserve">      "HostIp": null,</w:t>
      </w:r>
    </w:p>
    <w:p w:rsidR="00DA4C61" w:rsidRPr="00DA4C61" w:rsidRDefault="00DA4C61" w:rsidP="00DA4C61">
      <w:pPr>
        <w:spacing w:after="0"/>
        <w:ind w:left="708"/>
        <w:rPr>
          <w:rFonts w:ascii="Consolas" w:hAnsi="Consolas" w:cs="Consolas"/>
          <w:color w:val="215868" w:themeColor="accent5" w:themeShade="80"/>
          <w:sz w:val="16"/>
          <w:szCs w:val="16"/>
        </w:rPr>
      </w:pPr>
      <w:r w:rsidRPr="00DA4C61">
        <w:rPr>
          <w:rFonts w:ascii="Consolas" w:hAnsi="Consolas" w:cs="Consolas"/>
          <w:color w:val="215868" w:themeColor="accent5" w:themeShade="80"/>
          <w:sz w:val="16"/>
          <w:szCs w:val="16"/>
        </w:rPr>
        <w:t xml:space="preserve">      "HostTime": "\/Date(-62135586000000)\/",</w:t>
      </w:r>
    </w:p>
    <w:p w:rsidR="00DA4C61" w:rsidRPr="00DA4C61" w:rsidRDefault="00DA4C61" w:rsidP="00DA4C61">
      <w:pPr>
        <w:spacing w:after="0"/>
        <w:ind w:left="708"/>
        <w:rPr>
          <w:rFonts w:ascii="Consolas" w:hAnsi="Consolas" w:cs="Consolas"/>
          <w:color w:val="215868" w:themeColor="accent5" w:themeShade="80"/>
          <w:sz w:val="16"/>
          <w:szCs w:val="16"/>
        </w:rPr>
      </w:pPr>
      <w:r w:rsidRPr="00DA4C61">
        <w:rPr>
          <w:rFonts w:ascii="Consolas" w:hAnsi="Consolas" w:cs="Consolas"/>
          <w:color w:val="215868" w:themeColor="accent5" w:themeShade="80"/>
          <w:sz w:val="16"/>
          <w:szCs w:val="16"/>
        </w:rPr>
        <w:t xml:space="preserve">      "ServerName": null,</w:t>
      </w:r>
    </w:p>
    <w:p w:rsidR="00DA4C61" w:rsidRPr="00DA4C61" w:rsidRDefault="00DA4C61" w:rsidP="00DA4C61">
      <w:pPr>
        <w:spacing w:after="0"/>
        <w:ind w:left="708"/>
        <w:rPr>
          <w:rFonts w:ascii="Consolas" w:hAnsi="Consolas" w:cs="Consolas"/>
          <w:color w:val="215868" w:themeColor="accent5" w:themeShade="80"/>
          <w:sz w:val="16"/>
          <w:szCs w:val="16"/>
        </w:rPr>
      </w:pPr>
      <w:r w:rsidRPr="00DA4C61">
        <w:rPr>
          <w:rFonts w:ascii="Consolas" w:hAnsi="Consolas" w:cs="Consolas"/>
          <w:color w:val="215868" w:themeColor="accent5" w:themeShade="80"/>
          <w:sz w:val="16"/>
          <w:szCs w:val="16"/>
        </w:rPr>
        <w:t xml:space="preserve">      "ServerTime": "\/Date(-62135586000000)\/",</w:t>
      </w:r>
    </w:p>
    <w:p w:rsidR="00DA4C61" w:rsidRPr="00DA4C61" w:rsidRDefault="00DA4C61" w:rsidP="00DA4C61">
      <w:pPr>
        <w:spacing w:after="0"/>
        <w:ind w:left="708"/>
        <w:rPr>
          <w:rFonts w:ascii="Consolas" w:hAnsi="Consolas" w:cs="Consolas"/>
          <w:color w:val="215868" w:themeColor="accent5" w:themeShade="80"/>
          <w:sz w:val="16"/>
          <w:szCs w:val="16"/>
        </w:rPr>
      </w:pPr>
      <w:r w:rsidRPr="00DA4C61">
        <w:rPr>
          <w:rFonts w:ascii="Consolas" w:hAnsi="Consolas" w:cs="Consolas"/>
          <w:color w:val="215868" w:themeColor="accent5" w:themeShade="80"/>
          <w:sz w:val="16"/>
          <w:szCs w:val="16"/>
        </w:rPr>
        <w:t xml:space="preserve">      "UserName": null,</w:t>
      </w:r>
    </w:p>
    <w:p w:rsidR="00DA4C61" w:rsidRPr="00DA4C61" w:rsidRDefault="00DA4C61" w:rsidP="00DA4C61">
      <w:pPr>
        <w:spacing w:after="0"/>
        <w:ind w:left="708"/>
        <w:rPr>
          <w:rFonts w:ascii="Consolas" w:hAnsi="Consolas" w:cs="Consolas"/>
          <w:color w:val="215868" w:themeColor="accent5" w:themeShade="80"/>
          <w:sz w:val="16"/>
          <w:szCs w:val="16"/>
        </w:rPr>
      </w:pPr>
      <w:r w:rsidRPr="00DA4C61">
        <w:rPr>
          <w:rFonts w:ascii="Consolas" w:hAnsi="Consolas" w:cs="Consolas"/>
          <w:color w:val="215868" w:themeColor="accent5" w:themeShade="80"/>
          <w:sz w:val="16"/>
          <w:szCs w:val="16"/>
        </w:rPr>
        <w:t xml:space="preserve">      "UserId": null,</w:t>
      </w:r>
    </w:p>
    <w:p w:rsidR="00DA4C61" w:rsidRPr="00DA4C61" w:rsidRDefault="00DA4C61" w:rsidP="00DA4C61">
      <w:pPr>
        <w:spacing w:after="0"/>
        <w:ind w:left="708"/>
        <w:rPr>
          <w:rFonts w:ascii="Consolas" w:hAnsi="Consolas" w:cs="Consolas"/>
          <w:color w:val="215868" w:themeColor="accent5" w:themeShade="80"/>
          <w:sz w:val="16"/>
          <w:szCs w:val="16"/>
        </w:rPr>
      </w:pPr>
      <w:r w:rsidRPr="00DA4C61">
        <w:rPr>
          <w:rFonts w:ascii="Consolas" w:hAnsi="Consolas" w:cs="Consolas"/>
          <w:color w:val="215868" w:themeColor="accent5" w:themeShade="80"/>
          <w:sz w:val="16"/>
          <w:szCs w:val="16"/>
        </w:rPr>
        <w:t xml:space="preserve">      "AppId": "health",</w:t>
      </w:r>
    </w:p>
    <w:p w:rsidR="00DA4C61" w:rsidRPr="00DA4C61" w:rsidRDefault="00DA4C61" w:rsidP="00DA4C61">
      <w:pPr>
        <w:spacing w:after="0"/>
        <w:ind w:left="708"/>
        <w:rPr>
          <w:rFonts w:ascii="Consolas" w:hAnsi="Consolas" w:cs="Consolas"/>
          <w:color w:val="215868" w:themeColor="accent5" w:themeShade="80"/>
          <w:sz w:val="16"/>
          <w:szCs w:val="16"/>
        </w:rPr>
      </w:pPr>
      <w:r w:rsidRPr="00DA4C61">
        <w:rPr>
          <w:rFonts w:ascii="Consolas" w:hAnsi="Consolas" w:cs="Consolas"/>
          <w:color w:val="215868" w:themeColor="accent5" w:themeShade="80"/>
          <w:sz w:val="16"/>
          <w:szCs w:val="16"/>
        </w:rPr>
        <w:t xml:space="preserve">      "ProviderName": null</w:t>
      </w:r>
    </w:p>
    <w:p w:rsidR="00DA4C61" w:rsidRPr="00DA4C61" w:rsidRDefault="00DA4C61" w:rsidP="00DA4C61">
      <w:pPr>
        <w:spacing w:after="0"/>
        <w:ind w:left="708"/>
        <w:rPr>
          <w:rFonts w:ascii="Consolas" w:hAnsi="Consolas" w:cs="Consolas"/>
          <w:color w:val="000000"/>
          <w:sz w:val="16"/>
          <w:szCs w:val="16"/>
        </w:rPr>
      </w:pPr>
      <w:r w:rsidRPr="00DA4C61">
        <w:rPr>
          <w:rFonts w:ascii="Consolas" w:hAnsi="Consolas" w:cs="Consolas"/>
          <w:color w:val="215868" w:themeColor="accent5" w:themeShade="80"/>
          <w:sz w:val="16"/>
          <w:szCs w:val="16"/>
        </w:rPr>
        <w:t xml:space="preserve">    }</w:t>
      </w:r>
    </w:p>
    <w:p w:rsidR="00DA4C61" w:rsidRPr="00DA4C61" w:rsidRDefault="00DA4C61" w:rsidP="00DA4C61">
      <w:pPr>
        <w:spacing w:after="0"/>
        <w:rPr>
          <w:rFonts w:ascii="Consolas" w:hAnsi="Consolas" w:cs="Consolas"/>
          <w:color w:val="000000"/>
          <w:sz w:val="16"/>
          <w:szCs w:val="16"/>
        </w:rPr>
      </w:pPr>
      <w:r w:rsidRPr="00DA4C61">
        <w:rPr>
          <w:rFonts w:ascii="Consolas" w:hAnsi="Consolas" w:cs="Consolas"/>
          <w:color w:val="000000"/>
          <w:sz w:val="16"/>
          <w:szCs w:val="16"/>
        </w:rPr>
        <w:lastRenderedPageBreak/>
        <w:t xml:space="preserve">  }</w:t>
      </w:r>
    </w:p>
    <w:p w:rsidR="006A29BF" w:rsidRDefault="00DA4C61" w:rsidP="00DA4C61">
      <w:pPr>
        <w:spacing w:after="0"/>
        <w:rPr>
          <w:rFonts w:ascii="Consolas" w:hAnsi="Consolas" w:cs="Consolas"/>
          <w:color w:val="000000"/>
          <w:sz w:val="16"/>
          <w:szCs w:val="16"/>
        </w:rPr>
      </w:pPr>
      <w:r w:rsidRPr="00DA4C61">
        <w:rPr>
          <w:rFonts w:ascii="Consolas" w:hAnsi="Consolas" w:cs="Consolas"/>
          <w:color w:val="000000"/>
          <w:sz w:val="16"/>
          <w:szCs w:val="16"/>
        </w:rPr>
        <w:t>}</w:t>
      </w:r>
    </w:p>
    <w:p w:rsidR="00430F23" w:rsidRDefault="00430F23" w:rsidP="00DA4C61">
      <w:pPr>
        <w:spacing w:after="0"/>
        <w:rPr>
          <w:rFonts w:ascii="Consolas" w:hAnsi="Consolas" w:cs="Consolas"/>
          <w:color w:val="000000"/>
          <w:sz w:val="16"/>
          <w:szCs w:val="16"/>
        </w:rPr>
      </w:pPr>
    </w:p>
    <w:p w:rsidR="00430F23" w:rsidRDefault="00430F23" w:rsidP="00DA4C61">
      <w:pPr>
        <w:spacing w:after="0"/>
        <w:rPr>
          <w:rFonts w:ascii="Consolas" w:hAnsi="Consolas" w:cs="Consolas"/>
          <w:color w:val="000000"/>
          <w:sz w:val="16"/>
          <w:szCs w:val="16"/>
        </w:rPr>
      </w:pPr>
    </w:p>
    <w:p w:rsidR="00430F23" w:rsidRDefault="00430F23" w:rsidP="00DA4C61">
      <w:pPr>
        <w:spacing w:after="0"/>
        <w:rPr>
          <w:rFonts w:eastAsia="Times New Roman" w:cs="Arial"/>
          <w:b/>
          <w:color w:val="333333"/>
          <w:sz w:val="32"/>
          <w:szCs w:val="32"/>
          <w:lang w:eastAsia="es-AR"/>
        </w:rPr>
      </w:pPr>
      <w:r w:rsidRPr="00430F23">
        <w:rPr>
          <w:rFonts w:eastAsia="Times New Roman" w:cs="Arial"/>
          <w:b/>
          <w:color w:val="333333"/>
          <w:sz w:val="32"/>
          <w:szCs w:val="32"/>
          <w:lang w:eastAsia="es-AR"/>
        </w:rPr>
        <w:t>Configurar el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9D51CB">
        <w:rPr>
          <w:rFonts w:eastAsia="Times New Roman" w:cs="Arial"/>
          <w:b/>
          <w:color w:val="333333"/>
          <w:sz w:val="32"/>
          <w:szCs w:val="32"/>
          <w:lang w:eastAsia="es-AR"/>
        </w:rPr>
        <w:t>Authorization Server (</w:t>
      </w:r>
      <w:r w:rsidRPr="009D51CB">
        <w:rPr>
          <w:rFonts w:eastAsia="Times New Roman" w:cs="Arial"/>
          <w:b/>
          <w:color w:val="FF0000"/>
          <w:sz w:val="32"/>
          <w:szCs w:val="32"/>
          <w:lang w:eastAsia="es-AR"/>
        </w:rPr>
        <w:t>Issuer</w:t>
      </w:r>
      <w:r w:rsidRPr="009D51CB">
        <w:rPr>
          <w:rFonts w:eastAsia="Times New Roman" w:cs="Arial"/>
          <w:b/>
          <w:color w:val="333333"/>
          <w:sz w:val="32"/>
          <w:szCs w:val="32"/>
          <w:lang w:eastAsia="es-AR"/>
        </w:rPr>
        <w:t>)</w:t>
      </w:r>
    </w:p>
    <w:p w:rsidR="00F35DBE" w:rsidRDefault="00F35DBE" w:rsidP="00DA4C61">
      <w:pPr>
        <w:spacing w:after="0"/>
        <w:rPr>
          <w:rFonts w:eastAsia="Times New Roman" w:cs="Arial"/>
          <w:b/>
          <w:color w:val="333333"/>
          <w:sz w:val="32"/>
          <w:szCs w:val="32"/>
          <w:lang w:eastAsia="es-AR"/>
        </w:rPr>
      </w:pPr>
    </w:p>
    <w:p w:rsidR="00F35DBE" w:rsidRDefault="00F35DBE" w:rsidP="00DA4C61">
      <w:pPr>
        <w:spacing w:after="0"/>
        <w:rPr>
          <w:rFonts w:eastAsia="Times New Roman" w:cs="Arial"/>
          <w:b/>
          <w:color w:val="333333"/>
          <w:sz w:val="32"/>
          <w:szCs w:val="32"/>
          <w:lang w:eastAsia="es-AR"/>
        </w:rPr>
      </w:pPr>
      <w:r>
        <w:rPr>
          <w:rFonts w:eastAsia="Times New Roman" w:cs="Arial"/>
          <w:b/>
          <w:color w:val="333333"/>
          <w:sz w:val="32"/>
          <w:szCs w:val="32"/>
          <w:lang w:eastAsia="es-AR"/>
        </w:rPr>
        <w:t xml:space="preserve">Archivo de configuracion </w:t>
      </w:r>
    </w:p>
    <w:p w:rsidR="00F35DBE" w:rsidRPr="00F35DBE" w:rsidRDefault="00F35DBE" w:rsidP="00F35DBE">
      <w:pPr>
        <w:rPr>
          <w:lang w:eastAsia="es-AR"/>
        </w:rPr>
      </w:pPr>
      <w:r w:rsidRPr="00EF273E">
        <w:rPr>
          <w:b/>
          <w:lang w:eastAsia="es-AR"/>
        </w:rPr>
        <w:t>appSettings</w:t>
      </w:r>
      <w:r w:rsidRPr="00EF273E">
        <w:rPr>
          <w:b/>
          <w:lang w:eastAsia="es-AR"/>
        </w:rPr>
        <w:t>.</w:t>
      </w:r>
      <w:r w:rsidRPr="00EF273E">
        <w:rPr>
          <w:b/>
          <w:lang w:eastAsia="es-AR"/>
        </w:rPr>
        <w:t>secConf</w:t>
      </w:r>
      <w:r w:rsidRPr="00F35DBE">
        <w:rPr>
          <w:lang w:eastAsia="es-AR"/>
        </w:rPr>
        <w:t>ig</w:t>
      </w:r>
      <w:r w:rsidRPr="00F35DBE">
        <w:rPr>
          <w:lang w:eastAsia="es-AR"/>
        </w:rPr>
        <w:t xml:space="preserve"> = “ruta donde se encuentra el archivo que contiene los porveedores de autenticacion”</w:t>
      </w:r>
    </w:p>
    <w:p w:rsidR="00F35DBE" w:rsidRPr="00F35DBE" w:rsidRDefault="00F35DBE" w:rsidP="00F35DBE">
      <w:pPr>
        <w:rPr>
          <w:lang w:eastAsia="es-AR"/>
        </w:rPr>
      </w:pPr>
      <w:r w:rsidRPr="00F35DBE">
        <w:rPr>
          <w:lang w:eastAsia="es-AR"/>
        </w:rPr>
        <w:t>&lt;add key="secConfig" value="</w:t>
      </w:r>
      <w:r w:rsidRPr="00F35DBE">
        <w:rPr>
          <w:lang w:eastAsia="es-AR"/>
        </w:rPr>
        <w:t>c</w:t>
      </w:r>
      <w:r w:rsidRPr="00F35DBE">
        <w:rPr>
          <w:lang w:eastAsia="es-AR"/>
        </w:rPr>
        <w:t>:\projects\health\securityConfig.json" /&gt;</w:t>
      </w:r>
    </w:p>
    <w:p w:rsidR="00F35DBE" w:rsidRDefault="00F35DBE" w:rsidP="00F35DBE">
      <w:pPr>
        <w:rPr>
          <w:lang w:eastAsia="es-AR"/>
        </w:rPr>
      </w:pPr>
      <w:r w:rsidRPr="00F35DBE">
        <w:rPr>
          <w:lang w:eastAsia="es-AR"/>
        </w:rPr>
        <w:t>En otro apartado se explicara en que consiste un Security JWT Provider</w:t>
      </w:r>
    </w:p>
    <w:p w:rsidR="00F35DBE" w:rsidRPr="00EF273E" w:rsidRDefault="00F35DBE" w:rsidP="00F35DBE">
      <w:pPr>
        <w:rPr>
          <w:rFonts w:ascii="Consolas" w:hAnsi="Consolas" w:cs="Consolas"/>
          <w:b/>
          <w:color w:val="000000"/>
          <w:sz w:val="19"/>
          <w:szCs w:val="19"/>
        </w:rPr>
      </w:pPr>
      <w:r w:rsidRPr="00EF273E">
        <w:rPr>
          <w:rFonts w:ascii="Consolas" w:hAnsi="Consolas" w:cs="Consolas"/>
          <w:b/>
          <w:color w:val="000000"/>
          <w:sz w:val="19"/>
          <w:szCs w:val="19"/>
        </w:rPr>
        <w:t>connectionStrings</w:t>
      </w:r>
    </w:p>
    <w:p w:rsidR="00F35DBE" w:rsidRDefault="00EF273E" w:rsidP="00F35DBE">
      <w:pPr>
        <w:rPr>
          <w:rFonts w:ascii="Consolas" w:hAnsi="Consolas" w:cs="Consolas"/>
          <w:color w:val="000000"/>
          <w:sz w:val="19"/>
          <w:szCs w:val="19"/>
        </w:rPr>
      </w:pPr>
      <w:r w:rsidRPr="00EF273E">
        <w:rPr>
          <w:rFonts w:ascii="Consolas" w:hAnsi="Consolas" w:cs="Consolas"/>
          <w:color w:val="000000"/>
          <w:sz w:val="19"/>
          <w:szCs w:val="19"/>
        </w:rPr>
        <w:t>C</w:t>
      </w:r>
      <w:r w:rsidR="00F35DBE" w:rsidRPr="00EF273E">
        <w:rPr>
          <w:rFonts w:ascii="Consolas" w:hAnsi="Consolas" w:cs="Consolas"/>
          <w:color w:val="000000"/>
          <w:sz w:val="19"/>
          <w:szCs w:val="19"/>
        </w:rPr>
        <w:t xml:space="preserve">onfigurar tantas cadenas de conección como sean necesarias : Estas cadenas son referenciadas por los componentes de autenticacion : en este caso de ejemplo se trata de un </w:t>
      </w:r>
      <w:r w:rsidR="00F35DBE" w:rsidRPr="005F04BC">
        <w:rPr>
          <w:rFonts w:ascii="Consolas" w:hAnsi="Consolas" w:cs="Consolas"/>
          <w:b/>
          <w:i/>
          <w:color w:val="000000"/>
          <w:sz w:val="19"/>
          <w:szCs w:val="19"/>
        </w:rPr>
        <w:t>SecurityManager</w:t>
      </w:r>
      <w:r w:rsidR="00F35DBE">
        <w:rPr>
          <w:rFonts w:ascii="Consolas" w:hAnsi="Consolas" w:cs="Consolas"/>
          <w:color w:val="000000"/>
          <w:sz w:val="19"/>
          <w:szCs w:val="19"/>
        </w:rPr>
        <w:t xml:space="preserve"> que proviene del bloque </w:t>
      </w:r>
      <w:r w:rsidR="00F35DBE">
        <w:rPr>
          <w:rFonts w:ascii="Consolas" w:hAnsi="Consolas" w:cs="Consolas"/>
          <w:color w:val="000000"/>
          <w:sz w:val="19"/>
          <w:szCs w:val="19"/>
        </w:rPr>
        <w:t>Fwk.Security.Identity</w:t>
      </w:r>
      <w:r w:rsidR="00F35DBE">
        <w:rPr>
          <w:rFonts w:ascii="Consolas" w:hAnsi="Consolas" w:cs="Consolas"/>
          <w:color w:val="000000"/>
          <w:sz w:val="19"/>
          <w:szCs w:val="19"/>
        </w:rPr>
        <w:t xml:space="preserve"> y utiliza una estruyctura similar (modificada) de Identity ASP Net 2.0. </w:t>
      </w:r>
    </w:p>
    <w:p w:rsidR="00F35DBE" w:rsidRDefault="00F35DBE" w:rsidP="00F35DBE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Las cadenas de conexion son referenciadas desde los diferentes providers de seguridad bajo el atributo </w:t>
      </w:r>
      <w:r>
        <w:rPr>
          <w:rFonts w:ascii="Consolas" w:hAnsi="Consolas" w:cs="Consolas"/>
          <w:color w:val="2E75B6"/>
          <w:sz w:val="19"/>
          <w:szCs w:val="19"/>
        </w:rPr>
        <w:t>"securityModelContext"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"health"</w:t>
      </w:r>
    </w:p>
    <w:p w:rsidR="00F35DBE" w:rsidRDefault="00F35DBE" w:rsidP="00F35DBE">
      <w:pPr>
        <w:rPr>
          <w:rFonts w:ascii="Consolas" w:hAnsi="Consolas" w:cs="Consolas"/>
          <w:color w:val="A31515"/>
          <w:sz w:val="19"/>
          <w:szCs w:val="19"/>
        </w:rPr>
      </w:pPr>
    </w:p>
    <w:p w:rsidR="00F35DBE" w:rsidRDefault="00F35DBE" w:rsidP="00F35DBE">
      <w:pPr>
        <w:rPr>
          <w:rFonts w:ascii="Consolas" w:hAnsi="Consolas" w:cs="Consolas"/>
          <w:b/>
          <w:color w:val="000000"/>
          <w:sz w:val="19"/>
          <w:szCs w:val="19"/>
        </w:rPr>
      </w:pPr>
      <w:r w:rsidRPr="008B0AF1">
        <w:rPr>
          <w:rFonts w:ascii="Consolas" w:hAnsi="Consolas" w:cs="Consolas"/>
          <w:b/>
          <w:color w:val="000000"/>
          <w:sz w:val="19"/>
          <w:szCs w:val="19"/>
        </w:rPr>
        <w:t>Proveedor de seguridad</w:t>
      </w:r>
    </w:p>
    <w:p w:rsidR="008B0AF1" w:rsidRPr="008B0AF1" w:rsidRDefault="008B0AF1" w:rsidP="00F35DBE">
      <w:pPr>
        <w:rPr>
          <w:rFonts w:ascii="Consolas" w:hAnsi="Consolas" w:cs="Consolas"/>
          <w:color w:val="000000"/>
          <w:sz w:val="19"/>
          <w:szCs w:val="19"/>
        </w:rPr>
      </w:pPr>
      <w:r w:rsidRPr="008B0AF1">
        <w:rPr>
          <w:rFonts w:ascii="Consolas" w:hAnsi="Consolas" w:cs="Consolas"/>
          <w:color w:val="000000"/>
          <w:sz w:val="19"/>
          <w:szCs w:val="19"/>
        </w:rPr>
        <w:t xml:space="preserve">Se configura en el archivo </w:t>
      </w:r>
      <w:r w:rsidRPr="008B0AF1">
        <w:rPr>
          <w:rFonts w:ascii="Consolas" w:hAnsi="Consolas" w:cs="Consolas"/>
          <w:color w:val="000000"/>
          <w:sz w:val="19"/>
          <w:szCs w:val="19"/>
        </w:rPr>
        <w:t>securityConfig.json</w:t>
      </w:r>
    </w:p>
    <w:p w:rsidR="00F35DBE" w:rsidRPr="00EF273E" w:rsidRDefault="00F35DBE" w:rsidP="00F35DBE">
      <w:pPr>
        <w:rPr>
          <w:rFonts w:ascii="Consolas" w:hAnsi="Consolas" w:cs="Consolas"/>
          <w:color w:val="000000"/>
          <w:sz w:val="19"/>
          <w:szCs w:val="19"/>
        </w:rPr>
      </w:pPr>
      <w:r w:rsidRPr="00EF273E">
        <w:rPr>
          <w:rFonts w:ascii="Consolas" w:hAnsi="Consolas" w:cs="Consolas"/>
          <w:color w:val="000000"/>
          <w:sz w:val="19"/>
          <w:szCs w:val="19"/>
        </w:rPr>
        <w:t xml:space="preserve">En el siguiente json se muestra un conjunto de porveedores a los que el </w:t>
      </w:r>
      <w:r w:rsidR="00BA258A" w:rsidRPr="00BA258A">
        <w:rPr>
          <w:rFonts w:ascii="Consolas" w:hAnsi="Consolas" w:cs="Consolas"/>
          <w:color w:val="000000"/>
          <w:sz w:val="19"/>
          <w:szCs w:val="19"/>
        </w:rPr>
        <w:t>Authorization</w:t>
      </w:r>
      <w:r w:rsidR="00BA258A" w:rsidRPr="00C96F7C">
        <w:rPr>
          <w:rStyle w:val="Strong"/>
          <w:rFonts w:cs="Helvetica"/>
          <w:b w:val="0"/>
          <w:color w:val="333333"/>
          <w:shd w:val="clear" w:color="auto" w:fill="FFFFFF"/>
        </w:rPr>
        <w:t xml:space="preserve"> </w:t>
      </w:r>
      <w:r w:rsidRPr="00EF273E">
        <w:rPr>
          <w:rFonts w:ascii="Consolas" w:hAnsi="Consolas" w:cs="Consolas"/>
          <w:color w:val="000000"/>
          <w:sz w:val="19"/>
          <w:szCs w:val="19"/>
        </w:rPr>
        <w:t>Server</w:t>
      </w:r>
      <w:r w:rsidR="00EF273E">
        <w:rPr>
          <w:rFonts w:ascii="Consolas" w:hAnsi="Consolas" w:cs="Consolas"/>
          <w:color w:val="000000"/>
          <w:sz w:val="19"/>
          <w:szCs w:val="19"/>
        </w:rPr>
        <w:t xml:space="preserve"> (issuer)</w:t>
      </w:r>
      <w:r w:rsidRPr="00EF273E">
        <w:rPr>
          <w:rFonts w:ascii="Consolas" w:hAnsi="Consolas" w:cs="Consolas"/>
          <w:color w:val="000000"/>
          <w:sz w:val="19"/>
          <w:szCs w:val="19"/>
        </w:rPr>
        <w:t xml:space="preserve"> da soporte</w:t>
      </w:r>
    </w:p>
    <w:p w:rsidR="00F35DBE" w:rsidRDefault="00F35DBE" w:rsidP="00F35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35DBE" w:rsidRDefault="00F35DBE" w:rsidP="00F35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"providers"</w:t>
      </w:r>
      <w:r>
        <w:rPr>
          <w:rFonts w:ascii="Consolas" w:hAnsi="Consolas" w:cs="Consolas"/>
          <w:color w:val="000000"/>
          <w:sz w:val="19"/>
          <w:szCs w:val="19"/>
        </w:rPr>
        <w:t>: [</w:t>
      </w:r>
    </w:p>
    <w:p w:rsidR="00F35DBE" w:rsidRDefault="00F35DBE" w:rsidP="00F35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35DBE" w:rsidRDefault="00F35DBE" w:rsidP="00F35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"healthTesting"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35DBE" w:rsidRDefault="00F35DBE" w:rsidP="00F35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"description"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"Proveedor health wcf"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35DBE" w:rsidRDefault="00F35DBE" w:rsidP="00F35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"audienceId"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"pelsoft"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35DBE" w:rsidRDefault="00F35DBE" w:rsidP="00F35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"issuer"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"https://200.30.1.1:51000"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35DBE" w:rsidRDefault="00F35DBE" w:rsidP="00F35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"audienceSecret"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"qMCdFDQuF23RV1Y-1Gq9L3cF3VmuFwVbam4fMTdAfpo"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35DBE" w:rsidRDefault="00F35DBE" w:rsidP="00F35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"securityModelContext"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"health"</w:t>
      </w:r>
    </w:p>
    <w:p w:rsidR="00F35DBE" w:rsidRDefault="00F35DBE" w:rsidP="00F35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:rsidR="00F35DBE" w:rsidRDefault="00F35DBE" w:rsidP="00F35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35DBE" w:rsidRDefault="00F35DBE" w:rsidP="00F35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"healthProd"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35DBE" w:rsidRDefault="00F35DBE" w:rsidP="00F35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"description"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"Proveedor health w32"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35DBE" w:rsidRDefault="00F35DBE" w:rsidP="00F35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"audienceId"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"pelsoft"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35DBE" w:rsidRDefault="00F35DBE" w:rsidP="00F35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"issuer"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"https://200.30.1.1:51000"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35DBE" w:rsidRDefault="00F35DBE" w:rsidP="00F35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"audienceSecret"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"qMCdFDQuF23RV1Y-1Gq9L3cF3VmuFwVba</w:t>
      </w:r>
      <w:r w:rsidR="005F04BC"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m4fMTdAfpo"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35DBE" w:rsidRDefault="00F35DBE" w:rsidP="00F35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"securityModelContext"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"health</w:t>
      </w:r>
      <w:r w:rsidR="005F04BC">
        <w:rPr>
          <w:rFonts w:ascii="Consolas" w:hAnsi="Consolas" w:cs="Consolas"/>
          <w:color w:val="A31515"/>
          <w:sz w:val="19"/>
          <w:szCs w:val="19"/>
        </w:rPr>
        <w:t>Prod</w:t>
      </w:r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35DBE" w:rsidRDefault="00F35DBE" w:rsidP="00F35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35DBE" w:rsidRDefault="00F35DBE" w:rsidP="00F35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]</w:t>
      </w:r>
      <w:r w:rsidR="005F04BC">
        <w:rPr>
          <w:rFonts w:ascii="Consolas" w:hAnsi="Consolas" w:cs="Consolas"/>
          <w:color w:val="000000"/>
          <w:sz w:val="19"/>
          <w:szCs w:val="19"/>
        </w:rPr>
        <w:tab/>
      </w:r>
    </w:p>
    <w:p w:rsidR="00F35DBE" w:rsidRDefault="00F35DBE" w:rsidP="00F35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F35DBE" w:rsidRDefault="00F35DBE" w:rsidP="00F35D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F35DBE" w:rsidRDefault="00F35DBE" w:rsidP="00F35DBE">
      <w:pPr>
        <w:rPr>
          <w:rFonts w:ascii="Consolas" w:hAnsi="Consolas" w:cs="Consolas"/>
          <w:color w:val="000000"/>
          <w:sz w:val="19"/>
          <w:szCs w:val="19"/>
        </w:rPr>
      </w:pPr>
    </w:p>
    <w:p w:rsidR="00F35DBE" w:rsidRDefault="00F35DBE" w:rsidP="00F35D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Notemos aqu</w:t>
      </w:r>
      <w:r w:rsidR="00BA258A">
        <w:rPr>
          <w:rFonts w:ascii="Consolas" w:hAnsi="Consolas" w:cs="Consolas"/>
          <w:color w:val="000000"/>
          <w:sz w:val="19"/>
          <w:szCs w:val="19"/>
        </w:rPr>
        <w:t>í</w:t>
      </w:r>
      <w:bookmarkStart w:id="1" w:name="_GoBack"/>
      <w:bookmarkEnd w:id="1"/>
      <w:r>
        <w:rPr>
          <w:rFonts w:ascii="Consolas" w:hAnsi="Consolas" w:cs="Consolas"/>
          <w:color w:val="000000"/>
          <w:sz w:val="19"/>
          <w:szCs w:val="19"/>
        </w:rPr>
        <w:t xml:space="preserve"> que el </w:t>
      </w:r>
      <w:r w:rsidR="00BA258A" w:rsidRPr="00BA258A">
        <w:rPr>
          <w:rFonts w:ascii="Consolas" w:hAnsi="Consolas" w:cs="Consolas"/>
          <w:color w:val="000000"/>
          <w:sz w:val="19"/>
          <w:szCs w:val="19"/>
        </w:rPr>
        <w:t>Authorization</w:t>
      </w:r>
      <w:r w:rsidR="00BA25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F04BC">
        <w:rPr>
          <w:rFonts w:ascii="Consolas" w:hAnsi="Consolas" w:cs="Consolas"/>
          <w:color w:val="000000"/>
          <w:sz w:val="19"/>
          <w:szCs w:val="19"/>
        </w:rPr>
        <w:t>Server (i</w:t>
      </w:r>
      <w:r>
        <w:rPr>
          <w:rFonts w:ascii="Consolas" w:hAnsi="Consolas" w:cs="Consolas"/>
          <w:color w:val="000000"/>
          <w:sz w:val="19"/>
          <w:szCs w:val="19"/>
        </w:rPr>
        <w:t>ssuer</w:t>
      </w:r>
      <w:r w:rsidR="005F04BC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es el mismo para todos y es un dato muy importante para ser validado despues por el Resourse server cuando consuma el JWT</w:t>
      </w:r>
      <w:r w:rsidR="005F04BC">
        <w:rPr>
          <w:rFonts w:ascii="Consolas" w:hAnsi="Consolas" w:cs="Consolas"/>
          <w:color w:val="000000"/>
          <w:sz w:val="19"/>
          <w:szCs w:val="19"/>
        </w:rPr>
        <w:t>.-</w:t>
      </w:r>
    </w:p>
    <w:p w:rsidR="005F04BC" w:rsidRPr="008B0AF1" w:rsidRDefault="005F04BC" w:rsidP="00F35DBE">
      <w:pPr>
        <w:rPr>
          <w:rFonts w:ascii="Consolas" w:hAnsi="Consolas" w:cs="Consolas"/>
          <w:color w:val="000000"/>
          <w:sz w:val="19"/>
          <w:szCs w:val="19"/>
        </w:rPr>
      </w:pPr>
      <w:r w:rsidRPr="008B0AF1">
        <w:rPr>
          <w:rFonts w:ascii="Consolas" w:hAnsi="Consolas" w:cs="Consolas"/>
          <w:b/>
          <w:color w:val="000000"/>
          <w:sz w:val="19"/>
          <w:szCs w:val="19"/>
        </w:rPr>
        <w:t>securityModelContext</w:t>
      </w:r>
      <w:r w:rsidRPr="008B0AF1">
        <w:rPr>
          <w:rFonts w:ascii="Consolas" w:hAnsi="Consolas" w:cs="Consolas"/>
          <w:color w:val="000000"/>
          <w:sz w:val="19"/>
          <w:szCs w:val="19"/>
        </w:rPr>
        <w:t xml:space="preserve">: Este atributo apunta a un contexto de seguridad y para el caso de </w:t>
      </w:r>
      <w:r w:rsidRPr="008B0AF1">
        <w:rPr>
          <w:rFonts w:ascii="Consolas" w:hAnsi="Consolas" w:cs="Consolas"/>
          <w:color w:val="000000"/>
          <w:sz w:val="19"/>
          <w:szCs w:val="19"/>
        </w:rPr>
        <w:t>SecurityManager</w:t>
      </w:r>
      <w:r w:rsidRPr="008B0AF1">
        <w:rPr>
          <w:rFonts w:ascii="Consolas" w:hAnsi="Consolas" w:cs="Consolas"/>
          <w:color w:val="000000"/>
          <w:sz w:val="19"/>
          <w:szCs w:val="19"/>
        </w:rPr>
        <w:t xml:space="preserve">  es la cadena de conexion donde estan las tablas de usuarios roles categrias y registros de clientes que sconsumen jwt</w:t>
      </w:r>
    </w:p>
    <w:p w:rsidR="00F35DBE" w:rsidRPr="00F35DBE" w:rsidRDefault="00F35DBE" w:rsidP="00F35DBE">
      <w:pPr>
        <w:rPr>
          <w:lang w:eastAsia="es-AR"/>
        </w:rPr>
      </w:pPr>
    </w:p>
    <w:p w:rsidR="00F35DBE" w:rsidRPr="00C13D01" w:rsidRDefault="00F35DBE" w:rsidP="00DA4C61">
      <w:pPr>
        <w:spacing w:after="0"/>
        <w:rPr>
          <w:sz w:val="16"/>
          <w:szCs w:val="16"/>
          <w:lang w:eastAsia="es-AR"/>
        </w:rPr>
      </w:pPr>
    </w:p>
    <w:sectPr w:rsidR="00F35DBE" w:rsidRPr="00C13D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D8C" w:rsidRDefault="00F16D8C" w:rsidP="00FE0FC7">
      <w:pPr>
        <w:spacing w:after="0" w:line="240" w:lineRule="auto"/>
      </w:pPr>
      <w:r>
        <w:separator/>
      </w:r>
    </w:p>
  </w:endnote>
  <w:endnote w:type="continuationSeparator" w:id="0">
    <w:p w:rsidR="00F16D8C" w:rsidRDefault="00F16D8C" w:rsidP="00FE0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D8C" w:rsidRDefault="00F16D8C" w:rsidP="00FE0FC7">
      <w:pPr>
        <w:spacing w:after="0" w:line="240" w:lineRule="auto"/>
      </w:pPr>
      <w:r>
        <w:separator/>
      </w:r>
    </w:p>
  </w:footnote>
  <w:footnote w:type="continuationSeparator" w:id="0">
    <w:p w:rsidR="00F16D8C" w:rsidRDefault="00F16D8C" w:rsidP="00FE0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E78E7"/>
    <w:multiLevelType w:val="multilevel"/>
    <w:tmpl w:val="34D6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602BAF"/>
    <w:multiLevelType w:val="hybridMultilevel"/>
    <w:tmpl w:val="32621F3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146C3"/>
    <w:multiLevelType w:val="multilevel"/>
    <w:tmpl w:val="AE4C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B9455B"/>
    <w:multiLevelType w:val="multilevel"/>
    <w:tmpl w:val="DA46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31"/>
    <w:rsid w:val="00076782"/>
    <w:rsid w:val="0009691A"/>
    <w:rsid w:val="000A4C45"/>
    <w:rsid w:val="000A6D9A"/>
    <w:rsid w:val="0010478C"/>
    <w:rsid w:val="00162931"/>
    <w:rsid w:val="00222C50"/>
    <w:rsid w:val="002B4E8A"/>
    <w:rsid w:val="002B7FF0"/>
    <w:rsid w:val="002C6709"/>
    <w:rsid w:val="00302B46"/>
    <w:rsid w:val="004168BB"/>
    <w:rsid w:val="00430F23"/>
    <w:rsid w:val="00454611"/>
    <w:rsid w:val="00460DC2"/>
    <w:rsid w:val="00461715"/>
    <w:rsid w:val="00522B57"/>
    <w:rsid w:val="00581BC3"/>
    <w:rsid w:val="00594C57"/>
    <w:rsid w:val="005A6004"/>
    <w:rsid w:val="005F04BC"/>
    <w:rsid w:val="00605C26"/>
    <w:rsid w:val="00634DF7"/>
    <w:rsid w:val="006A29BF"/>
    <w:rsid w:val="00700AFC"/>
    <w:rsid w:val="00704FB9"/>
    <w:rsid w:val="00752037"/>
    <w:rsid w:val="0089692D"/>
    <w:rsid w:val="008A755F"/>
    <w:rsid w:val="008B0AF1"/>
    <w:rsid w:val="008D214C"/>
    <w:rsid w:val="00921A75"/>
    <w:rsid w:val="009269F8"/>
    <w:rsid w:val="009C2342"/>
    <w:rsid w:val="009D51CB"/>
    <w:rsid w:val="00A14440"/>
    <w:rsid w:val="00A3562A"/>
    <w:rsid w:val="00A43532"/>
    <w:rsid w:val="00A53D38"/>
    <w:rsid w:val="00AB0989"/>
    <w:rsid w:val="00AE27EB"/>
    <w:rsid w:val="00B21E2E"/>
    <w:rsid w:val="00BA258A"/>
    <w:rsid w:val="00BD0232"/>
    <w:rsid w:val="00C13D01"/>
    <w:rsid w:val="00C60253"/>
    <w:rsid w:val="00C96F7C"/>
    <w:rsid w:val="00D21024"/>
    <w:rsid w:val="00D65855"/>
    <w:rsid w:val="00DA4C61"/>
    <w:rsid w:val="00E1573A"/>
    <w:rsid w:val="00E26D17"/>
    <w:rsid w:val="00E42AAE"/>
    <w:rsid w:val="00E45C70"/>
    <w:rsid w:val="00E54EAD"/>
    <w:rsid w:val="00EF273E"/>
    <w:rsid w:val="00F1421A"/>
    <w:rsid w:val="00F16D8C"/>
    <w:rsid w:val="00F35DBE"/>
    <w:rsid w:val="00FE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F7C"/>
  </w:style>
  <w:style w:type="paragraph" w:styleId="Heading1">
    <w:name w:val="heading 1"/>
    <w:basedOn w:val="Normal"/>
    <w:next w:val="Normal"/>
    <w:link w:val="Heading1Char"/>
    <w:uiPriority w:val="9"/>
    <w:qFormat/>
    <w:rsid w:val="00C96F7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F7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6F7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6F7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F7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F7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F7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F7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F7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5855"/>
    <w:rPr>
      <w:color w:val="0000FF"/>
      <w:u w:val="single"/>
    </w:rPr>
  </w:style>
  <w:style w:type="character" w:styleId="Strong">
    <w:name w:val="Strong"/>
    <w:uiPriority w:val="22"/>
    <w:qFormat/>
    <w:rsid w:val="00C96F7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25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96F7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96F7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96F7C"/>
    <w:rPr>
      <w:rFonts w:asciiTheme="majorHAnsi" w:eastAsiaTheme="majorEastAsia" w:hAnsiTheme="majorHAnsi" w:cstheme="majorBidi"/>
      <w:b/>
      <w:bCs/>
      <w:i/>
      <w:iCs/>
    </w:rPr>
  </w:style>
  <w:style w:type="paragraph" w:customStyle="1" w:styleId="entry-meta">
    <w:name w:val="entry-meta"/>
    <w:basedOn w:val="Normal"/>
    <w:rsid w:val="00C60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entry-author">
    <w:name w:val="entry-author"/>
    <w:basedOn w:val="DefaultParagraphFont"/>
    <w:rsid w:val="00C60253"/>
  </w:style>
  <w:style w:type="character" w:customStyle="1" w:styleId="entry-author-name">
    <w:name w:val="entry-author-name"/>
    <w:basedOn w:val="DefaultParagraphFont"/>
    <w:rsid w:val="00C60253"/>
  </w:style>
  <w:style w:type="character" w:customStyle="1" w:styleId="entry-comments-link">
    <w:name w:val="entry-comments-link"/>
    <w:basedOn w:val="DefaultParagraphFont"/>
    <w:rsid w:val="00C60253"/>
  </w:style>
  <w:style w:type="character" w:customStyle="1" w:styleId="in-widget">
    <w:name w:val="in-widget"/>
    <w:basedOn w:val="DefaultParagraphFont"/>
    <w:rsid w:val="00C60253"/>
  </w:style>
  <w:style w:type="paragraph" w:styleId="NormalWeb">
    <w:name w:val="Normal (Web)"/>
    <w:basedOn w:val="Normal"/>
    <w:uiPriority w:val="99"/>
    <w:semiHidden/>
    <w:unhideWhenUsed/>
    <w:rsid w:val="00C60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ListParagraph">
    <w:name w:val="List Paragraph"/>
    <w:basedOn w:val="Normal"/>
    <w:uiPriority w:val="34"/>
    <w:qFormat/>
    <w:rsid w:val="00C96F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96F7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F7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F7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F7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F7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F7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96F7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6F7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F7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6F7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Emphasis">
    <w:name w:val="Emphasis"/>
    <w:uiPriority w:val="20"/>
    <w:qFormat/>
    <w:rsid w:val="00C96F7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96F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6F7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96F7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F7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F7C"/>
    <w:rPr>
      <w:b/>
      <w:bCs/>
      <w:i/>
      <w:iCs/>
    </w:rPr>
  </w:style>
  <w:style w:type="character" w:styleId="SubtleEmphasis">
    <w:name w:val="Subtle Emphasis"/>
    <w:uiPriority w:val="19"/>
    <w:qFormat/>
    <w:rsid w:val="00C96F7C"/>
    <w:rPr>
      <w:i/>
      <w:iCs/>
    </w:rPr>
  </w:style>
  <w:style w:type="character" w:styleId="IntenseEmphasis">
    <w:name w:val="Intense Emphasis"/>
    <w:uiPriority w:val="21"/>
    <w:qFormat/>
    <w:rsid w:val="00C96F7C"/>
    <w:rPr>
      <w:b/>
      <w:bCs/>
    </w:rPr>
  </w:style>
  <w:style w:type="character" w:styleId="SubtleReference">
    <w:name w:val="Subtle Reference"/>
    <w:uiPriority w:val="31"/>
    <w:qFormat/>
    <w:rsid w:val="00C96F7C"/>
    <w:rPr>
      <w:smallCaps/>
    </w:rPr>
  </w:style>
  <w:style w:type="character" w:styleId="IntenseReference">
    <w:name w:val="Intense Reference"/>
    <w:uiPriority w:val="32"/>
    <w:qFormat/>
    <w:rsid w:val="00C96F7C"/>
    <w:rPr>
      <w:smallCaps/>
      <w:spacing w:val="5"/>
      <w:u w:val="single"/>
    </w:rPr>
  </w:style>
  <w:style w:type="character" w:styleId="BookTitle">
    <w:name w:val="Book Title"/>
    <w:uiPriority w:val="33"/>
    <w:qFormat/>
    <w:rsid w:val="00C96F7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F7C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E0F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FC7"/>
  </w:style>
  <w:style w:type="paragraph" w:styleId="Footer">
    <w:name w:val="footer"/>
    <w:basedOn w:val="Normal"/>
    <w:link w:val="FooterChar"/>
    <w:uiPriority w:val="99"/>
    <w:unhideWhenUsed/>
    <w:rsid w:val="00FE0F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F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F7C"/>
  </w:style>
  <w:style w:type="paragraph" w:styleId="Heading1">
    <w:name w:val="heading 1"/>
    <w:basedOn w:val="Normal"/>
    <w:next w:val="Normal"/>
    <w:link w:val="Heading1Char"/>
    <w:uiPriority w:val="9"/>
    <w:qFormat/>
    <w:rsid w:val="00C96F7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F7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6F7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6F7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F7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F7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F7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F7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F7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5855"/>
    <w:rPr>
      <w:color w:val="0000FF"/>
      <w:u w:val="single"/>
    </w:rPr>
  </w:style>
  <w:style w:type="character" w:styleId="Strong">
    <w:name w:val="Strong"/>
    <w:uiPriority w:val="22"/>
    <w:qFormat/>
    <w:rsid w:val="00C96F7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25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96F7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96F7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96F7C"/>
    <w:rPr>
      <w:rFonts w:asciiTheme="majorHAnsi" w:eastAsiaTheme="majorEastAsia" w:hAnsiTheme="majorHAnsi" w:cstheme="majorBidi"/>
      <w:b/>
      <w:bCs/>
      <w:i/>
      <w:iCs/>
    </w:rPr>
  </w:style>
  <w:style w:type="paragraph" w:customStyle="1" w:styleId="entry-meta">
    <w:name w:val="entry-meta"/>
    <w:basedOn w:val="Normal"/>
    <w:rsid w:val="00C60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entry-author">
    <w:name w:val="entry-author"/>
    <w:basedOn w:val="DefaultParagraphFont"/>
    <w:rsid w:val="00C60253"/>
  </w:style>
  <w:style w:type="character" w:customStyle="1" w:styleId="entry-author-name">
    <w:name w:val="entry-author-name"/>
    <w:basedOn w:val="DefaultParagraphFont"/>
    <w:rsid w:val="00C60253"/>
  </w:style>
  <w:style w:type="character" w:customStyle="1" w:styleId="entry-comments-link">
    <w:name w:val="entry-comments-link"/>
    <w:basedOn w:val="DefaultParagraphFont"/>
    <w:rsid w:val="00C60253"/>
  </w:style>
  <w:style w:type="character" w:customStyle="1" w:styleId="in-widget">
    <w:name w:val="in-widget"/>
    <w:basedOn w:val="DefaultParagraphFont"/>
    <w:rsid w:val="00C60253"/>
  </w:style>
  <w:style w:type="paragraph" w:styleId="NormalWeb">
    <w:name w:val="Normal (Web)"/>
    <w:basedOn w:val="Normal"/>
    <w:uiPriority w:val="99"/>
    <w:semiHidden/>
    <w:unhideWhenUsed/>
    <w:rsid w:val="00C60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ListParagraph">
    <w:name w:val="List Paragraph"/>
    <w:basedOn w:val="Normal"/>
    <w:uiPriority w:val="34"/>
    <w:qFormat/>
    <w:rsid w:val="00C96F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96F7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F7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F7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F7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F7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F7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96F7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6F7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F7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6F7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Emphasis">
    <w:name w:val="Emphasis"/>
    <w:uiPriority w:val="20"/>
    <w:qFormat/>
    <w:rsid w:val="00C96F7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96F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6F7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96F7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F7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F7C"/>
    <w:rPr>
      <w:b/>
      <w:bCs/>
      <w:i/>
      <w:iCs/>
    </w:rPr>
  </w:style>
  <w:style w:type="character" w:styleId="SubtleEmphasis">
    <w:name w:val="Subtle Emphasis"/>
    <w:uiPriority w:val="19"/>
    <w:qFormat/>
    <w:rsid w:val="00C96F7C"/>
    <w:rPr>
      <w:i/>
      <w:iCs/>
    </w:rPr>
  </w:style>
  <w:style w:type="character" w:styleId="IntenseEmphasis">
    <w:name w:val="Intense Emphasis"/>
    <w:uiPriority w:val="21"/>
    <w:qFormat/>
    <w:rsid w:val="00C96F7C"/>
    <w:rPr>
      <w:b/>
      <w:bCs/>
    </w:rPr>
  </w:style>
  <w:style w:type="character" w:styleId="SubtleReference">
    <w:name w:val="Subtle Reference"/>
    <w:uiPriority w:val="31"/>
    <w:qFormat/>
    <w:rsid w:val="00C96F7C"/>
    <w:rPr>
      <w:smallCaps/>
    </w:rPr>
  </w:style>
  <w:style w:type="character" w:styleId="IntenseReference">
    <w:name w:val="Intense Reference"/>
    <w:uiPriority w:val="32"/>
    <w:qFormat/>
    <w:rsid w:val="00C96F7C"/>
    <w:rPr>
      <w:smallCaps/>
      <w:spacing w:val="5"/>
      <w:u w:val="single"/>
    </w:rPr>
  </w:style>
  <w:style w:type="character" w:styleId="BookTitle">
    <w:name w:val="Book Title"/>
    <w:uiPriority w:val="33"/>
    <w:qFormat/>
    <w:rsid w:val="00C96F7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F7C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E0F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FC7"/>
  </w:style>
  <w:style w:type="paragraph" w:styleId="Footer">
    <w:name w:val="footer"/>
    <w:basedOn w:val="Normal"/>
    <w:link w:val="FooterChar"/>
    <w:uiPriority w:val="99"/>
    <w:unhideWhenUsed/>
    <w:rsid w:val="00FE0F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9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4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wt.io/introduction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ocalhost:51000/oauth/toke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6</Pages>
  <Words>1262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moviedo</dc:creator>
  <cp:lastModifiedBy>moviedo</cp:lastModifiedBy>
  <cp:revision>46</cp:revision>
  <dcterms:created xsi:type="dcterms:W3CDTF">2019-04-20T13:37:00Z</dcterms:created>
  <dcterms:modified xsi:type="dcterms:W3CDTF">2019-04-24T11:59:00Z</dcterms:modified>
</cp:coreProperties>
</file>